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25FBC" w14:textId="77777777" w:rsidR="007B237B" w:rsidRDefault="001C0D1B" w:rsidP="00857D48">
      <w:pPr>
        <w:pStyle w:val="Title"/>
      </w:pPr>
      <w:r w:rsidRPr="001440BF">
        <w:rPr>
          <w:noProof/>
        </w:rPr>
        <mc:AlternateContent>
          <mc:Choice Requires="wpg">
            <w:drawing>
              <wp:anchor distT="0" distB="0" distL="114300" distR="114300" simplePos="0" relativeHeight="251659264" behindDoc="0" locked="0" layoutInCell="1" allowOverlap="1" wp14:anchorId="4D3F0C60" wp14:editId="06CAAEE6">
                <wp:simplePos x="0" y="0"/>
                <wp:positionH relativeFrom="margin">
                  <wp:posOffset>-169333</wp:posOffset>
                </wp:positionH>
                <wp:positionV relativeFrom="paragraph">
                  <wp:posOffset>-109008</wp:posOffset>
                </wp:positionV>
                <wp:extent cx="6172210" cy="74930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10" cy="749300"/>
                          <a:chOff x="0" y="0"/>
                          <a:chExt cx="6172559" cy="749300"/>
                        </a:xfrm>
                      </wpg:grpSpPr>
                      <wps:wsp>
                        <wps:cNvPr id="13" name="Text Box 2"/>
                        <wps:cNvSpPr txBox="1">
                          <a:spLocks noChangeArrowheads="1"/>
                        </wps:cNvSpPr>
                        <wps:spPr bwMode="auto">
                          <a:xfrm>
                            <a:off x="2249308" y="0"/>
                            <a:ext cx="3923251" cy="721359"/>
                          </a:xfrm>
                          <a:prstGeom prst="rect">
                            <a:avLst/>
                          </a:prstGeom>
                          <a:solidFill>
                            <a:srgbClr val="FFFFFF"/>
                          </a:solidFill>
                          <a:ln w="9525">
                            <a:noFill/>
                            <a:miter lim="800000"/>
                            <a:headEnd/>
                            <a:tailEnd/>
                          </a:ln>
                        </wps:spPr>
                        <wps:txbx>
                          <w:txbxContent>
                            <w:p w14:paraId="5C4DD9E6" w14:textId="77777777" w:rsidR="00AF1C80" w:rsidRPr="00E91EF0" w:rsidRDefault="00AF1C80"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wps:txbx>
                        <wps:bodyPr rot="0" vert="horz" wrap="square" lIns="91440" tIns="45720" rIns="91440" bIns="45720" anchor="t" anchorCtr="0">
                          <a:spAutoFit/>
                        </wps:bodyPr>
                      </wps:w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3F0C60" id="Group 12" o:spid="_x0000_s1026" style="position:absolute;left:0;text-align:left;margin-left:-13.35pt;margin-top:-8.6pt;width:486pt;height:59pt;z-index:251659264;mso-position-horizontal-relative:margin;mso-width-relative:margin;mso-height-relative:margin" coordsize="61725,7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">
                <v:shapetype id="_x0000_t202" coordsize="21600,21600" o:spt="202" path="m,l,21600r21600,l21600,xe">
                  <v:stroke joinstyle="miter"/>
                  <v:path gradientshapeok="t" o:connecttype="rect"/>
                </v:shapetype>
                <v:shape id="_x0000_s1027" type="#_x0000_t202" style="position:absolute;left:22493;width:39232;height:7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14:paraId="5C4DD9E6" w14:textId="77777777" w:rsidR="00AF1C80" w:rsidRPr="00E91EF0" w:rsidRDefault="00AF1C80"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top:381;width:16827;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">
                  <v:imagedata r:id="rId9" o:title=""/>
                </v:shape>
                <w10:wrap anchorx="margin"/>
              </v:group>
            </w:pict>
          </mc:Fallback>
        </mc:AlternateContent>
      </w:r>
    </w:p>
    <w:p w14:paraId="7A3F7008" w14:textId="77777777" w:rsidR="008E4B22" w:rsidRPr="008E4B22" w:rsidRDefault="008E4B22" w:rsidP="00857D48"/>
    <w:p w14:paraId="6EB9E0B5" w14:textId="77777777" w:rsidR="007B237B" w:rsidRPr="007A6C58" w:rsidRDefault="007B237B" w:rsidP="00857D48"/>
    <w:p w14:paraId="6BEE7F0E" w14:textId="77777777" w:rsidR="007B237B" w:rsidRDefault="007B237B" w:rsidP="00857D48"/>
    <w:p w14:paraId="378D2D4E" w14:textId="77777777" w:rsidR="00457549" w:rsidRDefault="00457549" w:rsidP="00857D48"/>
    <w:p w14:paraId="3E0FCE7F" w14:textId="77777777" w:rsidR="00457549" w:rsidRPr="007A6C58" w:rsidRDefault="00457549" w:rsidP="00857D48"/>
    <w:p w14:paraId="7F71AAB6" w14:textId="77777777" w:rsidR="007B237B" w:rsidRPr="007A6C58" w:rsidRDefault="007B237B" w:rsidP="00B55299">
      <w:pPr>
        <w:pStyle w:val="Title"/>
        <w:jc w:val="right"/>
      </w:pPr>
      <w:r w:rsidRPr="007A6C58">
        <w:t>Embedded Systems Project</w:t>
      </w:r>
    </w:p>
    <w:p w14:paraId="46AEFA62" w14:textId="77777777" w:rsidR="00810627" w:rsidRPr="007A6C58" w:rsidRDefault="00810627" w:rsidP="00B55299">
      <w:pPr>
        <w:jc w:val="right"/>
      </w:pPr>
    </w:p>
    <w:p w14:paraId="41C85B97" w14:textId="77777777" w:rsidR="007B237B" w:rsidRPr="007A6C58" w:rsidRDefault="007B237B" w:rsidP="00B55299">
      <w:pPr>
        <w:jc w:val="right"/>
      </w:pPr>
    </w:p>
    <w:p w14:paraId="3E6E8F77" w14:textId="77777777" w:rsidR="007B237B" w:rsidRPr="007A6C58" w:rsidRDefault="007B237B" w:rsidP="00B55299">
      <w:pPr>
        <w:jc w:val="right"/>
      </w:pPr>
    </w:p>
    <w:p w14:paraId="32829961" w14:textId="77777777" w:rsidR="007B237B" w:rsidRPr="007A6C58" w:rsidRDefault="00CB6489" w:rsidP="00B55299">
      <w:pPr>
        <w:pStyle w:val="Title"/>
        <w:jc w:val="right"/>
      </w:pPr>
      <w:r w:rsidRPr="007A6C58">
        <w:t>DESIGN REPORT #</w:t>
      </w:r>
      <w:sdt>
        <w:sdtPr>
          <w:id w:val="1906265397"/>
          <w:placeholder>
            <w:docPart w:val="2FF59773BE3A46A49C9D9F7E08F768B2"/>
          </w:placeholder>
        </w:sdtPr>
        <w:sdtContent>
          <w:r w:rsidR="00E91EF0">
            <w:t>1</w:t>
          </w:r>
        </w:sdtContent>
      </w:sdt>
    </w:p>
    <w:p w14:paraId="5742ED36" w14:textId="77777777" w:rsidR="00CB6489" w:rsidRPr="007A6C58" w:rsidRDefault="00CB6489" w:rsidP="00B55299">
      <w:pPr>
        <w:jc w:val="right"/>
      </w:pPr>
    </w:p>
    <w:p w14:paraId="3D931BB1" w14:textId="77777777" w:rsidR="00CB6489" w:rsidRPr="007A6C58" w:rsidRDefault="00CB6489" w:rsidP="00B55299">
      <w:pPr>
        <w:pStyle w:val="Title"/>
        <w:jc w:val="right"/>
      </w:pPr>
      <w:r w:rsidRPr="007A6C58">
        <w:t>Title</w:t>
      </w:r>
      <w:r w:rsidR="00E91EF0">
        <w:t xml:space="preserve">: </w:t>
      </w:r>
      <w:sdt>
        <w:sdtPr>
          <w:id w:val="1919289499"/>
          <w:placeholder>
            <w:docPart w:val="C6EB5FF89BAD4982ACEFF859CB2191C1"/>
          </w:placeholder>
        </w:sdtPr>
        <w:sdtContent>
          <w:r w:rsidR="00E91EF0">
            <w:t>?</w:t>
          </w:r>
        </w:sdtContent>
      </w:sdt>
    </w:p>
    <w:p w14:paraId="4F9A1E6E" w14:textId="77777777" w:rsidR="007B237B" w:rsidRPr="007A6C58" w:rsidRDefault="007B237B" w:rsidP="00B55299">
      <w:pPr>
        <w:jc w:val="right"/>
      </w:pPr>
    </w:p>
    <w:p w14:paraId="668E4696" w14:textId="77777777" w:rsidR="007B237B" w:rsidRPr="007A6C58" w:rsidRDefault="00F45D8A" w:rsidP="00B55299">
      <w:pPr>
        <w:pStyle w:val="Title"/>
        <w:jc w:val="right"/>
      </w:pPr>
      <w:r w:rsidRPr="007A6C58">
        <w:t>Group Number:</w:t>
      </w:r>
      <w:r w:rsidR="00E91EF0" w:rsidRPr="00E91EF0">
        <w:t xml:space="preserve"> </w:t>
      </w:r>
      <w:sdt>
        <w:sdtPr>
          <w:id w:val="-401597837"/>
          <w:placeholder>
            <w:docPart w:val="AB27E33123DB49CDBB0E2C0D44DECECE"/>
          </w:placeholder>
        </w:sdtPr>
        <w:sdtContent>
          <w:r w:rsidR="00E91EF0">
            <w:t>?</w:t>
          </w:r>
        </w:sdtContent>
      </w:sdt>
      <w:r w:rsidRPr="007A6C58">
        <w:t xml:space="preserve"> </w:t>
      </w:r>
    </w:p>
    <w:p w14:paraId="7B36E685" w14:textId="77777777" w:rsidR="00F45D8A" w:rsidRPr="007A6C58" w:rsidRDefault="00F45D8A" w:rsidP="00857D48"/>
    <w:p w14:paraId="04366A17" w14:textId="77777777" w:rsidR="00F45D8A" w:rsidRPr="007A6C58" w:rsidRDefault="00F45D8A" w:rsidP="00857D48"/>
    <w:p w14:paraId="3690ABE1" w14:textId="77777777" w:rsidR="007B237B" w:rsidRPr="007A6C58" w:rsidRDefault="007B237B" w:rsidP="00857D48"/>
    <w:tbl>
      <w:tblPr>
        <w:tblStyle w:val="TableGrid"/>
        <w:tblW w:w="0" w:type="auto"/>
        <w:jc w:val="right"/>
        <w:tblLook w:val="04A0" w:firstRow="1" w:lastRow="0" w:firstColumn="1" w:lastColumn="0" w:noHBand="0" w:noVBand="1"/>
      </w:tblPr>
      <w:tblGrid>
        <w:gridCol w:w="4294"/>
        <w:gridCol w:w="2025"/>
        <w:gridCol w:w="2106"/>
      </w:tblGrid>
      <w:tr w:rsidR="0074334C" w:rsidRPr="007A6C58" w14:paraId="23017485" w14:textId="77777777" w:rsidTr="0074334C">
        <w:trPr>
          <w:jc w:val="right"/>
        </w:trPr>
        <w:tc>
          <w:tcPr>
            <w:tcW w:w="4294" w:type="dxa"/>
            <w:vAlign w:val="center"/>
          </w:tcPr>
          <w:p w14:paraId="671EA111" w14:textId="77777777" w:rsidR="0074334C" w:rsidRPr="007A6C58" w:rsidRDefault="0074334C" w:rsidP="00857D48">
            <w:r>
              <w:t>Group members name:</w:t>
            </w:r>
          </w:p>
        </w:tc>
        <w:tc>
          <w:tcPr>
            <w:tcW w:w="2025" w:type="dxa"/>
            <w:vAlign w:val="center"/>
          </w:tcPr>
          <w:p w14:paraId="1D15EA36" w14:textId="77777777" w:rsidR="0074334C" w:rsidRPr="007A6C58" w:rsidRDefault="0074334C" w:rsidP="00857D48">
            <w:r>
              <w:t>ID Number</w:t>
            </w:r>
          </w:p>
        </w:tc>
        <w:tc>
          <w:tcPr>
            <w:tcW w:w="2106" w:type="dxa"/>
            <w:vAlign w:val="center"/>
          </w:tcPr>
          <w:p w14:paraId="6CC6D5B5" w14:textId="77777777" w:rsidR="0074334C" w:rsidRPr="007A6C58" w:rsidRDefault="0074334C" w:rsidP="00857D48">
            <w:r w:rsidRPr="007A6C58">
              <w:t>I confirm that this is the group’s own work.</w:t>
            </w:r>
          </w:p>
        </w:tc>
      </w:tr>
      <w:tr w:rsidR="0074334C" w:rsidRPr="007A6C58" w14:paraId="1791D2BF" w14:textId="77777777" w:rsidTr="0074334C">
        <w:trPr>
          <w:trHeight w:val="567"/>
          <w:jc w:val="right"/>
        </w:trPr>
        <w:tc>
          <w:tcPr>
            <w:tcW w:w="4294" w:type="dxa"/>
            <w:vAlign w:val="center"/>
          </w:tcPr>
          <w:p w14:paraId="09DFDE39" w14:textId="77777777" w:rsidR="0074334C" w:rsidRPr="007A6C58" w:rsidRDefault="0074334C" w:rsidP="00857D48"/>
        </w:tc>
        <w:tc>
          <w:tcPr>
            <w:tcW w:w="2025" w:type="dxa"/>
            <w:vAlign w:val="center"/>
          </w:tcPr>
          <w:p w14:paraId="6C5CE441" w14:textId="77777777" w:rsidR="0074334C" w:rsidRPr="007A6C58" w:rsidRDefault="0074334C" w:rsidP="00857D48"/>
        </w:tc>
        <w:sdt>
          <w:sdtPr>
            <w:rPr>
              <w:sz w:val="28"/>
            </w:rPr>
            <w:id w:val="1543700020"/>
            <w14:checkbox>
              <w14:checked w14:val="0"/>
              <w14:checkedState w14:val="2612" w14:font="MS Gothic"/>
              <w14:uncheckedState w14:val="2610" w14:font="MS Gothic"/>
            </w14:checkbox>
          </w:sdtPr>
          <w:sdtContent>
            <w:tc>
              <w:tcPr>
                <w:tcW w:w="2106" w:type="dxa"/>
                <w:vAlign w:val="center"/>
              </w:tcPr>
              <w:p w14:paraId="42AD909E" w14:textId="77777777" w:rsidR="0074334C" w:rsidRPr="00217D40" w:rsidRDefault="00217D40" w:rsidP="00217D40">
                <w:pPr>
                  <w:jc w:val="center"/>
                  <w:rPr>
                    <w:sz w:val="28"/>
                  </w:rPr>
                </w:pPr>
                <w:r>
                  <w:rPr>
                    <w:rFonts w:ascii="MS Gothic" w:eastAsia="MS Gothic" w:hAnsi="MS Gothic" w:hint="eastAsia"/>
                    <w:sz w:val="28"/>
                  </w:rPr>
                  <w:t>☐</w:t>
                </w:r>
              </w:p>
            </w:tc>
          </w:sdtContent>
        </w:sdt>
      </w:tr>
      <w:tr w:rsidR="0074334C" w:rsidRPr="007A6C58" w14:paraId="3C6C185C" w14:textId="77777777" w:rsidTr="0074334C">
        <w:trPr>
          <w:trHeight w:val="567"/>
          <w:jc w:val="right"/>
        </w:trPr>
        <w:tc>
          <w:tcPr>
            <w:tcW w:w="4294" w:type="dxa"/>
            <w:vAlign w:val="center"/>
          </w:tcPr>
          <w:p w14:paraId="504E9897" w14:textId="77777777" w:rsidR="0074334C" w:rsidRPr="007A6C58" w:rsidRDefault="0074334C" w:rsidP="00857D48"/>
        </w:tc>
        <w:tc>
          <w:tcPr>
            <w:tcW w:w="2025" w:type="dxa"/>
            <w:vAlign w:val="center"/>
          </w:tcPr>
          <w:p w14:paraId="7240C353" w14:textId="77777777" w:rsidR="0074334C" w:rsidRPr="007A6C58" w:rsidRDefault="0074334C" w:rsidP="00857D48"/>
        </w:tc>
        <w:sdt>
          <w:sdtPr>
            <w:rPr>
              <w:sz w:val="28"/>
            </w:rPr>
            <w:id w:val="1074091485"/>
            <w14:checkbox>
              <w14:checked w14:val="0"/>
              <w14:checkedState w14:val="2612" w14:font="MS Gothic"/>
              <w14:uncheckedState w14:val="2610" w14:font="MS Gothic"/>
            </w14:checkbox>
          </w:sdtPr>
          <w:sdtContent>
            <w:tc>
              <w:tcPr>
                <w:tcW w:w="2106" w:type="dxa"/>
                <w:vAlign w:val="center"/>
              </w:tcPr>
              <w:p w14:paraId="39924BA0"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4FCDBDEB" w14:textId="77777777" w:rsidTr="0074334C">
        <w:trPr>
          <w:trHeight w:val="567"/>
          <w:jc w:val="right"/>
        </w:trPr>
        <w:tc>
          <w:tcPr>
            <w:tcW w:w="4294" w:type="dxa"/>
            <w:vAlign w:val="center"/>
          </w:tcPr>
          <w:p w14:paraId="19EF5618" w14:textId="77777777" w:rsidR="0074334C" w:rsidRPr="007A6C58" w:rsidRDefault="0074334C" w:rsidP="00857D48"/>
        </w:tc>
        <w:tc>
          <w:tcPr>
            <w:tcW w:w="2025" w:type="dxa"/>
            <w:vAlign w:val="center"/>
          </w:tcPr>
          <w:p w14:paraId="0DC693F0" w14:textId="77777777" w:rsidR="0074334C" w:rsidRPr="007A6C58" w:rsidRDefault="0074334C" w:rsidP="00857D48"/>
        </w:tc>
        <w:sdt>
          <w:sdtPr>
            <w:rPr>
              <w:sz w:val="28"/>
            </w:rPr>
            <w:id w:val="734213279"/>
            <w14:checkbox>
              <w14:checked w14:val="0"/>
              <w14:checkedState w14:val="2612" w14:font="MS Gothic"/>
              <w14:uncheckedState w14:val="2610" w14:font="MS Gothic"/>
            </w14:checkbox>
          </w:sdtPr>
          <w:sdtContent>
            <w:tc>
              <w:tcPr>
                <w:tcW w:w="2106" w:type="dxa"/>
                <w:vAlign w:val="center"/>
              </w:tcPr>
              <w:p w14:paraId="16262107"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7902BB34" w14:textId="77777777" w:rsidTr="0074334C">
        <w:trPr>
          <w:trHeight w:val="567"/>
          <w:jc w:val="right"/>
        </w:trPr>
        <w:tc>
          <w:tcPr>
            <w:tcW w:w="4294" w:type="dxa"/>
            <w:vAlign w:val="center"/>
          </w:tcPr>
          <w:p w14:paraId="22FBB8F0" w14:textId="77777777" w:rsidR="0074334C" w:rsidRPr="007A6C58" w:rsidRDefault="0074334C" w:rsidP="00857D48"/>
        </w:tc>
        <w:tc>
          <w:tcPr>
            <w:tcW w:w="2025" w:type="dxa"/>
            <w:vAlign w:val="center"/>
          </w:tcPr>
          <w:p w14:paraId="2DF29D7D" w14:textId="77777777" w:rsidR="0074334C" w:rsidRPr="007A6C58" w:rsidRDefault="0074334C" w:rsidP="00857D48"/>
        </w:tc>
        <w:sdt>
          <w:sdtPr>
            <w:rPr>
              <w:sz w:val="28"/>
            </w:rPr>
            <w:id w:val="-339925213"/>
            <w14:checkbox>
              <w14:checked w14:val="0"/>
              <w14:checkedState w14:val="2612" w14:font="MS Gothic"/>
              <w14:uncheckedState w14:val="2610" w14:font="MS Gothic"/>
            </w14:checkbox>
          </w:sdtPr>
          <w:sdtContent>
            <w:tc>
              <w:tcPr>
                <w:tcW w:w="2106" w:type="dxa"/>
                <w:vAlign w:val="center"/>
              </w:tcPr>
              <w:p w14:paraId="4F909721"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089255CC" w14:textId="77777777" w:rsidTr="0074334C">
        <w:trPr>
          <w:trHeight w:val="567"/>
          <w:jc w:val="right"/>
        </w:trPr>
        <w:tc>
          <w:tcPr>
            <w:tcW w:w="4294" w:type="dxa"/>
            <w:vAlign w:val="center"/>
          </w:tcPr>
          <w:p w14:paraId="78D4C182" w14:textId="77777777" w:rsidR="0074334C" w:rsidRPr="007A6C58" w:rsidRDefault="0074334C" w:rsidP="00857D48"/>
        </w:tc>
        <w:tc>
          <w:tcPr>
            <w:tcW w:w="2025" w:type="dxa"/>
            <w:vAlign w:val="center"/>
          </w:tcPr>
          <w:p w14:paraId="15108FBD" w14:textId="77777777" w:rsidR="0074334C" w:rsidRPr="007A6C58" w:rsidRDefault="0074334C" w:rsidP="00857D48"/>
        </w:tc>
        <w:sdt>
          <w:sdtPr>
            <w:rPr>
              <w:sz w:val="28"/>
            </w:rPr>
            <w:id w:val="1486592028"/>
            <w14:checkbox>
              <w14:checked w14:val="0"/>
              <w14:checkedState w14:val="2612" w14:font="MS Gothic"/>
              <w14:uncheckedState w14:val="2610" w14:font="MS Gothic"/>
            </w14:checkbox>
          </w:sdtPr>
          <w:sdtContent>
            <w:tc>
              <w:tcPr>
                <w:tcW w:w="2106" w:type="dxa"/>
                <w:vAlign w:val="center"/>
              </w:tcPr>
              <w:p w14:paraId="376714B6"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bl>
    <w:p w14:paraId="70F2381E" w14:textId="77777777" w:rsidR="00CB6489" w:rsidRPr="007A6C58" w:rsidRDefault="00CB6489" w:rsidP="00857D48"/>
    <w:p w14:paraId="175FBBE8" w14:textId="77777777" w:rsidR="00CB6489" w:rsidRPr="007A6C58" w:rsidRDefault="00CB6489" w:rsidP="00B55299">
      <w:pPr>
        <w:jc w:val="right"/>
      </w:pPr>
    </w:p>
    <w:p w14:paraId="4EB86110" w14:textId="77777777" w:rsidR="00ED2BEC" w:rsidRPr="00457549" w:rsidRDefault="00CB6489" w:rsidP="00B55299">
      <w:pPr>
        <w:pStyle w:val="Title"/>
        <w:jc w:val="right"/>
      </w:pPr>
      <w:r w:rsidRPr="00457549">
        <w:t xml:space="preserve">Tutor: </w:t>
      </w:r>
      <w:sdt>
        <w:sdtPr>
          <w:id w:val="958074168"/>
          <w:showingPlcHdr/>
        </w:sdtPr>
        <w:sdtContent>
          <w:r w:rsidR="00457549" w:rsidRPr="00D87326">
            <w:rPr>
              <w:rStyle w:val="PlaceholderText"/>
            </w:rPr>
            <w:t>Click here to enter text.</w:t>
          </w:r>
        </w:sdtContent>
      </w:sdt>
    </w:p>
    <w:p w14:paraId="12707BFB" w14:textId="77777777" w:rsidR="00F3122D" w:rsidRPr="00457549" w:rsidRDefault="00CB6489" w:rsidP="00B55299">
      <w:pPr>
        <w:pStyle w:val="Title"/>
        <w:jc w:val="right"/>
      </w:pPr>
      <w:r w:rsidRPr="00457549">
        <w:t>Date:</w:t>
      </w:r>
      <w:bookmarkStart w:id="0" w:name="_Toc125454580"/>
      <w:r w:rsidR="00457549">
        <w:t xml:space="preserve"> </w:t>
      </w:r>
      <w:sdt>
        <w:sdtPr>
          <w:id w:val="-1669167299"/>
          <w:showingPlcHdr/>
          <w:date>
            <w:dateFormat w:val="dd/MM/yyyy"/>
            <w:lid w:val="en-GB"/>
            <w:storeMappedDataAs w:val="dateTime"/>
            <w:calendar w:val="gregorian"/>
          </w:date>
        </w:sdtPr>
        <w:sdtContent>
          <w:r w:rsidR="00457549" w:rsidRPr="00D87326">
            <w:rPr>
              <w:rStyle w:val="PlaceholderText"/>
            </w:rPr>
            <w:t>Click here to enter a date.</w:t>
          </w:r>
        </w:sdtContent>
      </w:sdt>
    </w:p>
    <w:p w14:paraId="00510582" w14:textId="77777777" w:rsidR="007028E8" w:rsidRPr="007A6C58" w:rsidRDefault="007028E8" w:rsidP="00B55299">
      <w:pPr>
        <w:jc w:val="right"/>
      </w:pPr>
      <w:r w:rsidRPr="007A6C58">
        <w:br w:type="page"/>
      </w:r>
    </w:p>
    <w:sdt>
      <w:sdtPr>
        <w:rPr>
          <w:rFonts w:cs="Arial"/>
          <w:b w:val="0"/>
        </w:rPr>
        <w:id w:val="-610751046"/>
        <w:docPartObj>
          <w:docPartGallery w:val="Table of Contents"/>
          <w:docPartUnique/>
        </w:docPartObj>
      </w:sdtPr>
      <w:sdtEndPr>
        <w:rPr>
          <w:noProof/>
        </w:rPr>
      </w:sdtEndPr>
      <w:sdtContent>
        <w:p w14:paraId="3F4CFDFB" w14:textId="77777777" w:rsidR="00B55299" w:rsidRDefault="00B55299" w:rsidP="00857D48">
          <w:pPr>
            <w:pStyle w:val="Example"/>
          </w:pPr>
        </w:p>
        <w:p w14:paraId="07B8510B" w14:textId="77777777" w:rsidR="00B55299" w:rsidRDefault="00B55299" w:rsidP="00857D48">
          <w:pPr>
            <w:pStyle w:val="Example"/>
          </w:pPr>
        </w:p>
        <w:p w14:paraId="4509C01A" w14:textId="77777777" w:rsidR="00B55299" w:rsidRDefault="00B55299" w:rsidP="00857D48">
          <w:pPr>
            <w:pStyle w:val="Example"/>
          </w:pPr>
        </w:p>
        <w:p w14:paraId="221B8CA0" w14:textId="77777777" w:rsidR="00052210" w:rsidRPr="00042DD6" w:rsidRDefault="00052210" w:rsidP="00857D48">
          <w:pPr>
            <w:pStyle w:val="Example"/>
            <w:rPr>
              <w:sz w:val="28"/>
            </w:rPr>
          </w:pPr>
          <w:r w:rsidRPr="00042DD6">
            <w:rPr>
              <w:sz w:val="28"/>
            </w:rPr>
            <w:t>Contents</w:t>
          </w:r>
        </w:p>
        <w:p w14:paraId="15EE8E2D" w14:textId="77777777" w:rsidR="00857D48" w:rsidRPr="00857D48" w:rsidRDefault="00857D48" w:rsidP="00857D48"/>
        <w:p w14:paraId="55109C46" w14:textId="7BBFC3AC" w:rsidR="00364286" w:rsidRDefault="00052210">
          <w:pPr>
            <w:pStyle w:val="TOC1"/>
            <w:tabs>
              <w:tab w:val="left" w:pos="480"/>
              <w:tab w:val="right" w:leader="dot" w:pos="9016"/>
            </w:tabs>
            <w:rPr>
              <w:ins w:id="1" w:author="Author"/>
              <w:rFonts w:asciiTheme="minorHAnsi" w:eastAsiaTheme="minorEastAsia" w:hAnsiTheme="minorHAnsi" w:cstheme="minorBidi"/>
              <w:noProof/>
              <w:szCs w:val="24"/>
              <w:lang w:eastAsia="en-US"/>
            </w:rPr>
          </w:pPr>
          <w:r>
            <w:fldChar w:fldCharType="begin"/>
          </w:r>
          <w:r>
            <w:instrText xml:space="preserve"> TOC \o "1-3" \h \z \u </w:instrText>
          </w:r>
          <w:r>
            <w:fldChar w:fldCharType="separate"/>
          </w:r>
          <w:ins w:id="2" w:author="Author">
            <w:r w:rsidR="00364286" w:rsidRPr="00EA3096">
              <w:rPr>
                <w:rStyle w:val="Hyperlink"/>
                <w:noProof/>
              </w:rPr>
              <w:fldChar w:fldCharType="begin"/>
            </w:r>
            <w:r w:rsidR="00364286" w:rsidRPr="00EA3096">
              <w:rPr>
                <w:rStyle w:val="Hyperlink"/>
                <w:noProof/>
              </w:rPr>
              <w:instrText xml:space="preserve"> </w:instrText>
            </w:r>
            <w:r w:rsidR="00364286">
              <w:rPr>
                <w:noProof/>
              </w:rPr>
              <w:instrText>HYPERLINK \l "_Toc528759772"</w:instrText>
            </w:r>
            <w:r w:rsidR="00364286" w:rsidRPr="00EA3096">
              <w:rPr>
                <w:rStyle w:val="Hyperlink"/>
                <w:noProof/>
              </w:rPr>
              <w:instrText xml:space="preserve"> </w:instrText>
            </w:r>
            <w:r w:rsidR="00364286" w:rsidRPr="00EA3096">
              <w:rPr>
                <w:rStyle w:val="Hyperlink"/>
                <w:noProof/>
              </w:rPr>
              <w:fldChar w:fldCharType="separate"/>
            </w:r>
            <w:r w:rsidR="00364286" w:rsidRPr="00EA3096">
              <w:rPr>
                <w:rStyle w:val="Hyperlink"/>
                <w:noProof/>
                <w14:scene3d>
                  <w14:camera w14:prst="orthographicFront"/>
                  <w14:lightRig w14:rig="threePt" w14:dir="t">
                    <w14:rot w14:lat="0" w14:lon="0" w14:rev="0"/>
                  </w14:lightRig>
                </w14:scene3d>
              </w:rPr>
              <w:t>1.</w:t>
            </w:r>
            <w:r w:rsidR="00364286">
              <w:rPr>
                <w:rFonts w:asciiTheme="minorHAnsi" w:eastAsiaTheme="minorEastAsia" w:hAnsiTheme="minorHAnsi" w:cstheme="minorBidi"/>
                <w:noProof/>
                <w:szCs w:val="24"/>
                <w:lang w:eastAsia="en-US"/>
              </w:rPr>
              <w:tab/>
            </w:r>
            <w:r w:rsidR="00364286" w:rsidRPr="00EA3096">
              <w:rPr>
                <w:rStyle w:val="Hyperlink"/>
                <w:noProof/>
              </w:rPr>
              <w:t>Introduction</w:t>
            </w:r>
            <w:r w:rsidR="00364286">
              <w:rPr>
                <w:noProof/>
                <w:webHidden/>
              </w:rPr>
              <w:tab/>
            </w:r>
            <w:r w:rsidR="00364286">
              <w:rPr>
                <w:noProof/>
                <w:webHidden/>
              </w:rPr>
              <w:fldChar w:fldCharType="begin"/>
            </w:r>
            <w:r w:rsidR="00364286">
              <w:rPr>
                <w:noProof/>
                <w:webHidden/>
              </w:rPr>
              <w:instrText xml:space="preserve"> PAGEREF _Toc528759772 \h </w:instrText>
            </w:r>
          </w:ins>
          <w:r w:rsidR="00364286">
            <w:rPr>
              <w:noProof/>
              <w:webHidden/>
            </w:rPr>
          </w:r>
          <w:r w:rsidR="00364286">
            <w:rPr>
              <w:noProof/>
              <w:webHidden/>
            </w:rPr>
            <w:fldChar w:fldCharType="separate"/>
          </w:r>
          <w:ins w:id="3" w:author="Author">
            <w:r w:rsidR="00364286">
              <w:rPr>
                <w:noProof/>
                <w:webHidden/>
              </w:rPr>
              <w:t>1</w:t>
            </w:r>
            <w:r w:rsidR="00364286">
              <w:rPr>
                <w:noProof/>
                <w:webHidden/>
              </w:rPr>
              <w:fldChar w:fldCharType="end"/>
            </w:r>
            <w:r w:rsidR="00364286" w:rsidRPr="00EA3096">
              <w:rPr>
                <w:rStyle w:val="Hyperlink"/>
                <w:noProof/>
              </w:rPr>
              <w:fldChar w:fldCharType="end"/>
            </w:r>
          </w:ins>
        </w:p>
        <w:p w14:paraId="79481E3D" w14:textId="7F1FF0F2" w:rsidR="00364286" w:rsidRDefault="00364286">
          <w:pPr>
            <w:pStyle w:val="TOC1"/>
            <w:tabs>
              <w:tab w:val="left" w:pos="480"/>
              <w:tab w:val="right" w:leader="dot" w:pos="9016"/>
            </w:tabs>
            <w:rPr>
              <w:ins w:id="4" w:author="Author"/>
              <w:rFonts w:asciiTheme="minorHAnsi" w:eastAsiaTheme="minorEastAsia" w:hAnsiTheme="minorHAnsi" w:cstheme="minorBidi"/>
              <w:noProof/>
              <w:szCs w:val="24"/>
              <w:lang w:eastAsia="en-US"/>
            </w:rPr>
          </w:pPr>
          <w:ins w:id="5" w:author="Author">
            <w:r w:rsidRPr="00EA3096">
              <w:rPr>
                <w:rStyle w:val="Hyperlink"/>
                <w:noProof/>
              </w:rPr>
              <w:fldChar w:fldCharType="begin"/>
            </w:r>
            <w:r w:rsidRPr="00EA3096">
              <w:rPr>
                <w:rStyle w:val="Hyperlink"/>
                <w:noProof/>
              </w:rPr>
              <w:instrText xml:space="preserve"> </w:instrText>
            </w:r>
            <w:r>
              <w:rPr>
                <w:noProof/>
              </w:rPr>
              <w:instrText>HYPERLINK \l "_Toc528759773"</w:instrText>
            </w:r>
            <w:r w:rsidRPr="00EA3096">
              <w:rPr>
                <w:rStyle w:val="Hyperlink"/>
                <w:noProof/>
              </w:rPr>
              <w:instrText xml:space="preserve"> </w:instrText>
            </w:r>
            <w:r w:rsidRPr="00EA3096">
              <w:rPr>
                <w:rStyle w:val="Hyperlink"/>
                <w:noProof/>
              </w:rPr>
              <w:fldChar w:fldCharType="separate"/>
            </w:r>
            <w:r w:rsidRPr="00EA3096">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szCs w:val="24"/>
                <w:lang w:eastAsia="en-US"/>
              </w:rPr>
              <w:tab/>
            </w:r>
            <w:r w:rsidRPr="00EA3096">
              <w:rPr>
                <w:rStyle w:val="Hyperlink"/>
                <w:noProof/>
              </w:rPr>
              <w:t>Motor characterisation</w:t>
            </w:r>
            <w:r>
              <w:rPr>
                <w:noProof/>
                <w:webHidden/>
              </w:rPr>
              <w:tab/>
            </w:r>
            <w:r>
              <w:rPr>
                <w:noProof/>
                <w:webHidden/>
              </w:rPr>
              <w:fldChar w:fldCharType="begin"/>
            </w:r>
            <w:r>
              <w:rPr>
                <w:noProof/>
                <w:webHidden/>
              </w:rPr>
              <w:instrText xml:space="preserve"> PAGEREF _Toc528759773 \h </w:instrText>
            </w:r>
          </w:ins>
          <w:r>
            <w:rPr>
              <w:noProof/>
              <w:webHidden/>
            </w:rPr>
          </w:r>
          <w:r>
            <w:rPr>
              <w:noProof/>
              <w:webHidden/>
            </w:rPr>
            <w:fldChar w:fldCharType="separate"/>
          </w:r>
          <w:ins w:id="6" w:author="Author">
            <w:r>
              <w:rPr>
                <w:noProof/>
                <w:webHidden/>
              </w:rPr>
              <w:t>2</w:t>
            </w:r>
            <w:r>
              <w:rPr>
                <w:noProof/>
                <w:webHidden/>
              </w:rPr>
              <w:fldChar w:fldCharType="end"/>
            </w:r>
            <w:r w:rsidRPr="00EA3096">
              <w:rPr>
                <w:rStyle w:val="Hyperlink"/>
                <w:noProof/>
              </w:rPr>
              <w:fldChar w:fldCharType="end"/>
            </w:r>
          </w:ins>
        </w:p>
        <w:p w14:paraId="5EBD112E" w14:textId="3DAD9912" w:rsidR="00364286" w:rsidRDefault="00364286">
          <w:pPr>
            <w:pStyle w:val="TOC2"/>
            <w:rPr>
              <w:ins w:id="7" w:author="Author"/>
              <w:rFonts w:asciiTheme="minorHAnsi" w:eastAsiaTheme="minorEastAsia" w:hAnsiTheme="minorHAnsi" w:cstheme="minorBidi"/>
              <w:szCs w:val="24"/>
              <w:lang w:eastAsia="en-US"/>
            </w:rPr>
          </w:pPr>
          <w:ins w:id="8" w:author="Author">
            <w:r w:rsidRPr="00EA3096">
              <w:rPr>
                <w:rStyle w:val="Hyperlink"/>
              </w:rPr>
              <w:fldChar w:fldCharType="begin"/>
            </w:r>
            <w:r w:rsidRPr="00EA3096">
              <w:rPr>
                <w:rStyle w:val="Hyperlink"/>
              </w:rPr>
              <w:instrText xml:space="preserve"> </w:instrText>
            </w:r>
            <w:r>
              <w:instrText>HYPERLINK \l "_Toc528759774"</w:instrText>
            </w:r>
            <w:r w:rsidRPr="00EA3096">
              <w:rPr>
                <w:rStyle w:val="Hyperlink"/>
              </w:rPr>
              <w:instrText xml:space="preserve"> </w:instrText>
            </w:r>
            <w:r w:rsidRPr="00EA3096">
              <w:rPr>
                <w:rStyle w:val="Hyperlink"/>
              </w:rPr>
              <w:fldChar w:fldCharType="separate"/>
            </w:r>
            <w:r w:rsidRPr="00EA3096">
              <w:rPr>
                <w:rStyle w:val="Hyperlink"/>
                <w14:scene3d>
                  <w14:camera w14:prst="orthographicFront"/>
                  <w14:lightRig w14:rig="threePt" w14:dir="t">
                    <w14:rot w14:lat="0" w14:lon="0" w14:rev="0"/>
                  </w14:lightRig>
                </w14:scene3d>
              </w:rPr>
              <w:t>2.1.</w:t>
            </w:r>
            <w:r>
              <w:rPr>
                <w:rFonts w:asciiTheme="minorHAnsi" w:eastAsiaTheme="minorEastAsia" w:hAnsiTheme="minorHAnsi" w:cstheme="minorBidi"/>
                <w:szCs w:val="24"/>
                <w:lang w:eastAsia="en-US"/>
              </w:rPr>
              <w:tab/>
            </w:r>
            <w:r w:rsidRPr="00EA3096">
              <w:rPr>
                <w:rStyle w:val="Hyperlink"/>
              </w:rPr>
              <w:t>Armature Resistance</w:t>
            </w:r>
            <w:r>
              <w:rPr>
                <w:webHidden/>
              </w:rPr>
              <w:tab/>
            </w:r>
            <w:r>
              <w:rPr>
                <w:webHidden/>
              </w:rPr>
              <w:fldChar w:fldCharType="begin"/>
            </w:r>
            <w:r>
              <w:rPr>
                <w:webHidden/>
              </w:rPr>
              <w:instrText xml:space="preserve"> PAGEREF _Toc528759774 \h </w:instrText>
            </w:r>
          </w:ins>
          <w:r>
            <w:rPr>
              <w:webHidden/>
            </w:rPr>
          </w:r>
          <w:r>
            <w:rPr>
              <w:webHidden/>
            </w:rPr>
            <w:fldChar w:fldCharType="separate"/>
          </w:r>
          <w:ins w:id="9" w:author="Author">
            <w:r>
              <w:rPr>
                <w:webHidden/>
              </w:rPr>
              <w:t>2</w:t>
            </w:r>
            <w:r>
              <w:rPr>
                <w:webHidden/>
              </w:rPr>
              <w:fldChar w:fldCharType="end"/>
            </w:r>
            <w:r w:rsidRPr="00EA3096">
              <w:rPr>
                <w:rStyle w:val="Hyperlink"/>
              </w:rPr>
              <w:fldChar w:fldCharType="end"/>
            </w:r>
          </w:ins>
        </w:p>
        <w:p w14:paraId="1648F7D7" w14:textId="00690FE4" w:rsidR="00364286" w:rsidRDefault="00364286">
          <w:pPr>
            <w:pStyle w:val="TOC2"/>
            <w:rPr>
              <w:ins w:id="10" w:author="Author"/>
              <w:rFonts w:asciiTheme="minorHAnsi" w:eastAsiaTheme="minorEastAsia" w:hAnsiTheme="minorHAnsi" w:cstheme="minorBidi"/>
              <w:szCs w:val="24"/>
              <w:lang w:eastAsia="en-US"/>
            </w:rPr>
          </w:pPr>
          <w:ins w:id="11" w:author="Author">
            <w:r w:rsidRPr="00EA3096">
              <w:rPr>
                <w:rStyle w:val="Hyperlink"/>
              </w:rPr>
              <w:fldChar w:fldCharType="begin"/>
            </w:r>
            <w:r w:rsidRPr="00EA3096">
              <w:rPr>
                <w:rStyle w:val="Hyperlink"/>
              </w:rPr>
              <w:instrText xml:space="preserve"> </w:instrText>
            </w:r>
            <w:r>
              <w:instrText>HYPERLINK \l "_Toc528759775"</w:instrText>
            </w:r>
            <w:r w:rsidRPr="00EA3096">
              <w:rPr>
                <w:rStyle w:val="Hyperlink"/>
              </w:rPr>
              <w:instrText xml:space="preserve"> </w:instrText>
            </w:r>
            <w:r w:rsidRPr="00EA3096">
              <w:rPr>
                <w:rStyle w:val="Hyperlink"/>
              </w:rPr>
              <w:fldChar w:fldCharType="separate"/>
            </w:r>
            <w:r w:rsidRPr="00EA3096">
              <w:rPr>
                <w:rStyle w:val="Hyperlink"/>
                <w14:scene3d>
                  <w14:camera w14:prst="orthographicFront"/>
                  <w14:lightRig w14:rig="threePt" w14:dir="t">
                    <w14:rot w14:lat="0" w14:lon="0" w14:rev="0"/>
                  </w14:lightRig>
                </w14:scene3d>
              </w:rPr>
              <w:t>2.2.</w:t>
            </w:r>
            <w:r>
              <w:rPr>
                <w:rFonts w:asciiTheme="minorHAnsi" w:eastAsiaTheme="minorEastAsia" w:hAnsiTheme="minorHAnsi" w:cstheme="minorBidi"/>
                <w:szCs w:val="24"/>
                <w:lang w:eastAsia="en-US"/>
              </w:rPr>
              <w:tab/>
            </w:r>
            <w:r w:rsidRPr="00EA3096">
              <w:rPr>
                <w:rStyle w:val="Hyperlink"/>
              </w:rPr>
              <w:t>Torque Constant</w:t>
            </w:r>
            <w:r>
              <w:rPr>
                <w:webHidden/>
              </w:rPr>
              <w:tab/>
            </w:r>
            <w:r>
              <w:rPr>
                <w:webHidden/>
              </w:rPr>
              <w:fldChar w:fldCharType="begin"/>
            </w:r>
            <w:r>
              <w:rPr>
                <w:webHidden/>
              </w:rPr>
              <w:instrText xml:space="preserve"> PAGEREF _Toc528759775 \h </w:instrText>
            </w:r>
          </w:ins>
          <w:r>
            <w:rPr>
              <w:webHidden/>
            </w:rPr>
          </w:r>
          <w:r>
            <w:rPr>
              <w:webHidden/>
            </w:rPr>
            <w:fldChar w:fldCharType="separate"/>
          </w:r>
          <w:ins w:id="12" w:author="Author">
            <w:r>
              <w:rPr>
                <w:webHidden/>
              </w:rPr>
              <w:t>3</w:t>
            </w:r>
            <w:r>
              <w:rPr>
                <w:webHidden/>
              </w:rPr>
              <w:fldChar w:fldCharType="end"/>
            </w:r>
            <w:r w:rsidRPr="00EA3096">
              <w:rPr>
                <w:rStyle w:val="Hyperlink"/>
              </w:rPr>
              <w:fldChar w:fldCharType="end"/>
            </w:r>
          </w:ins>
        </w:p>
        <w:p w14:paraId="0858BCB0" w14:textId="0BB62B60" w:rsidR="00364286" w:rsidRDefault="00364286">
          <w:pPr>
            <w:pStyle w:val="TOC2"/>
            <w:rPr>
              <w:ins w:id="13" w:author="Author"/>
              <w:rFonts w:asciiTheme="minorHAnsi" w:eastAsiaTheme="minorEastAsia" w:hAnsiTheme="minorHAnsi" w:cstheme="minorBidi"/>
              <w:szCs w:val="24"/>
              <w:lang w:eastAsia="en-US"/>
            </w:rPr>
          </w:pPr>
          <w:ins w:id="14" w:author="Author">
            <w:r w:rsidRPr="00EA3096">
              <w:rPr>
                <w:rStyle w:val="Hyperlink"/>
              </w:rPr>
              <w:fldChar w:fldCharType="begin"/>
            </w:r>
            <w:r w:rsidRPr="00EA3096">
              <w:rPr>
                <w:rStyle w:val="Hyperlink"/>
              </w:rPr>
              <w:instrText xml:space="preserve"> </w:instrText>
            </w:r>
            <w:r>
              <w:instrText>HYPERLINK \l "_Toc528759776"</w:instrText>
            </w:r>
            <w:r w:rsidRPr="00EA3096">
              <w:rPr>
                <w:rStyle w:val="Hyperlink"/>
              </w:rPr>
              <w:instrText xml:space="preserve"> </w:instrText>
            </w:r>
            <w:r w:rsidRPr="00EA3096">
              <w:rPr>
                <w:rStyle w:val="Hyperlink"/>
              </w:rPr>
              <w:fldChar w:fldCharType="separate"/>
            </w:r>
            <w:r w:rsidRPr="00EA3096">
              <w:rPr>
                <w:rStyle w:val="Hyperlink"/>
                <w14:scene3d>
                  <w14:camera w14:prst="orthographicFront"/>
                  <w14:lightRig w14:rig="threePt" w14:dir="t">
                    <w14:rot w14:lat="0" w14:lon="0" w14:rev="0"/>
                  </w14:lightRig>
                </w14:scene3d>
              </w:rPr>
              <w:t>2.3.</w:t>
            </w:r>
            <w:r>
              <w:rPr>
                <w:rFonts w:asciiTheme="minorHAnsi" w:eastAsiaTheme="minorEastAsia" w:hAnsiTheme="minorHAnsi" w:cstheme="minorBidi"/>
                <w:szCs w:val="24"/>
                <w:lang w:eastAsia="en-US"/>
              </w:rPr>
              <w:tab/>
            </w:r>
            <w:r w:rsidRPr="00EA3096">
              <w:rPr>
                <w:rStyle w:val="Hyperlink"/>
              </w:rPr>
              <w:t>Back EMF Constant</w:t>
            </w:r>
            <w:r>
              <w:rPr>
                <w:webHidden/>
              </w:rPr>
              <w:tab/>
            </w:r>
            <w:r>
              <w:rPr>
                <w:webHidden/>
              </w:rPr>
              <w:fldChar w:fldCharType="begin"/>
            </w:r>
            <w:r>
              <w:rPr>
                <w:webHidden/>
              </w:rPr>
              <w:instrText xml:space="preserve"> PAGEREF _Toc528759776 \h </w:instrText>
            </w:r>
          </w:ins>
          <w:r>
            <w:rPr>
              <w:webHidden/>
            </w:rPr>
          </w:r>
          <w:r>
            <w:rPr>
              <w:webHidden/>
            </w:rPr>
            <w:fldChar w:fldCharType="separate"/>
          </w:r>
          <w:ins w:id="15" w:author="Author">
            <w:r>
              <w:rPr>
                <w:webHidden/>
              </w:rPr>
              <w:t>3</w:t>
            </w:r>
            <w:r>
              <w:rPr>
                <w:webHidden/>
              </w:rPr>
              <w:fldChar w:fldCharType="end"/>
            </w:r>
            <w:r w:rsidRPr="00EA3096">
              <w:rPr>
                <w:rStyle w:val="Hyperlink"/>
              </w:rPr>
              <w:fldChar w:fldCharType="end"/>
            </w:r>
          </w:ins>
        </w:p>
        <w:p w14:paraId="4F4B6DA6" w14:textId="20BDF3E7" w:rsidR="00364286" w:rsidRDefault="00364286">
          <w:pPr>
            <w:pStyle w:val="TOC1"/>
            <w:tabs>
              <w:tab w:val="left" w:pos="480"/>
              <w:tab w:val="right" w:leader="dot" w:pos="9016"/>
            </w:tabs>
            <w:rPr>
              <w:ins w:id="16" w:author="Author"/>
              <w:rFonts w:asciiTheme="minorHAnsi" w:eastAsiaTheme="minorEastAsia" w:hAnsiTheme="minorHAnsi" w:cstheme="minorBidi"/>
              <w:noProof/>
              <w:szCs w:val="24"/>
              <w:lang w:eastAsia="en-US"/>
            </w:rPr>
          </w:pPr>
          <w:ins w:id="17" w:author="Author">
            <w:r w:rsidRPr="00EA3096">
              <w:rPr>
                <w:rStyle w:val="Hyperlink"/>
                <w:noProof/>
              </w:rPr>
              <w:fldChar w:fldCharType="begin"/>
            </w:r>
            <w:r w:rsidRPr="00EA3096">
              <w:rPr>
                <w:rStyle w:val="Hyperlink"/>
                <w:noProof/>
              </w:rPr>
              <w:instrText xml:space="preserve"> </w:instrText>
            </w:r>
            <w:r>
              <w:rPr>
                <w:noProof/>
              </w:rPr>
              <w:instrText>HYPERLINK \l "_Toc528759777"</w:instrText>
            </w:r>
            <w:r w:rsidRPr="00EA3096">
              <w:rPr>
                <w:rStyle w:val="Hyperlink"/>
                <w:noProof/>
              </w:rPr>
              <w:instrText xml:space="preserve"> </w:instrText>
            </w:r>
            <w:r w:rsidRPr="00EA3096">
              <w:rPr>
                <w:rStyle w:val="Hyperlink"/>
                <w:noProof/>
              </w:rPr>
              <w:fldChar w:fldCharType="separate"/>
            </w:r>
            <w:r w:rsidRPr="00EA3096">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szCs w:val="24"/>
                <w:lang w:eastAsia="en-US"/>
              </w:rPr>
              <w:tab/>
            </w:r>
            <w:r w:rsidRPr="00EA3096">
              <w:rPr>
                <w:rStyle w:val="Hyperlink"/>
                <w:noProof/>
              </w:rPr>
              <w:t>Load measurements</w:t>
            </w:r>
            <w:r>
              <w:rPr>
                <w:noProof/>
                <w:webHidden/>
              </w:rPr>
              <w:tab/>
            </w:r>
            <w:r>
              <w:rPr>
                <w:noProof/>
                <w:webHidden/>
              </w:rPr>
              <w:fldChar w:fldCharType="begin"/>
            </w:r>
            <w:r>
              <w:rPr>
                <w:noProof/>
                <w:webHidden/>
              </w:rPr>
              <w:instrText xml:space="preserve"> PAGEREF _Toc528759777 \h </w:instrText>
            </w:r>
          </w:ins>
          <w:r>
            <w:rPr>
              <w:noProof/>
              <w:webHidden/>
            </w:rPr>
          </w:r>
          <w:r>
            <w:rPr>
              <w:noProof/>
              <w:webHidden/>
            </w:rPr>
            <w:fldChar w:fldCharType="separate"/>
          </w:r>
          <w:ins w:id="18" w:author="Author">
            <w:r>
              <w:rPr>
                <w:noProof/>
                <w:webHidden/>
              </w:rPr>
              <w:t>5</w:t>
            </w:r>
            <w:r>
              <w:rPr>
                <w:noProof/>
                <w:webHidden/>
              </w:rPr>
              <w:fldChar w:fldCharType="end"/>
            </w:r>
            <w:r w:rsidRPr="00EA3096">
              <w:rPr>
                <w:rStyle w:val="Hyperlink"/>
                <w:noProof/>
              </w:rPr>
              <w:fldChar w:fldCharType="end"/>
            </w:r>
          </w:ins>
        </w:p>
        <w:p w14:paraId="1BBA5E9C" w14:textId="705D60A2" w:rsidR="00364286" w:rsidRDefault="00364286">
          <w:pPr>
            <w:pStyle w:val="TOC1"/>
            <w:tabs>
              <w:tab w:val="left" w:pos="480"/>
              <w:tab w:val="right" w:leader="dot" w:pos="9016"/>
            </w:tabs>
            <w:rPr>
              <w:ins w:id="19" w:author="Author"/>
              <w:rFonts w:asciiTheme="minorHAnsi" w:eastAsiaTheme="minorEastAsia" w:hAnsiTheme="minorHAnsi" w:cstheme="minorBidi"/>
              <w:noProof/>
              <w:szCs w:val="24"/>
              <w:lang w:eastAsia="en-US"/>
            </w:rPr>
          </w:pPr>
          <w:ins w:id="20" w:author="Author">
            <w:r w:rsidRPr="00EA3096">
              <w:rPr>
                <w:rStyle w:val="Hyperlink"/>
                <w:noProof/>
              </w:rPr>
              <w:fldChar w:fldCharType="begin"/>
            </w:r>
            <w:r w:rsidRPr="00EA3096">
              <w:rPr>
                <w:rStyle w:val="Hyperlink"/>
                <w:noProof/>
              </w:rPr>
              <w:instrText xml:space="preserve"> </w:instrText>
            </w:r>
            <w:r>
              <w:rPr>
                <w:noProof/>
              </w:rPr>
              <w:instrText>HYPERLINK \l "_Toc528759778"</w:instrText>
            </w:r>
            <w:r w:rsidRPr="00EA3096">
              <w:rPr>
                <w:rStyle w:val="Hyperlink"/>
                <w:noProof/>
              </w:rPr>
              <w:instrText xml:space="preserve"> </w:instrText>
            </w:r>
            <w:r w:rsidRPr="00EA3096">
              <w:rPr>
                <w:rStyle w:val="Hyperlink"/>
                <w:noProof/>
              </w:rPr>
              <w:fldChar w:fldCharType="separate"/>
            </w:r>
            <w:r w:rsidRPr="00EA3096">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szCs w:val="24"/>
                <w:lang w:eastAsia="en-US"/>
              </w:rPr>
              <w:tab/>
            </w:r>
            <w:r w:rsidRPr="00EA3096">
              <w:rPr>
                <w:rStyle w:val="Hyperlink"/>
                <w:noProof/>
              </w:rPr>
              <w:t>Gear ratio selection</w:t>
            </w:r>
            <w:r>
              <w:rPr>
                <w:noProof/>
                <w:webHidden/>
              </w:rPr>
              <w:tab/>
            </w:r>
            <w:r>
              <w:rPr>
                <w:noProof/>
                <w:webHidden/>
              </w:rPr>
              <w:fldChar w:fldCharType="begin"/>
            </w:r>
            <w:r>
              <w:rPr>
                <w:noProof/>
                <w:webHidden/>
              </w:rPr>
              <w:instrText xml:space="preserve"> PAGEREF _Toc528759778 \h </w:instrText>
            </w:r>
          </w:ins>
          <w:r>
            <w:rPr>
              <w:noProof/>
              <w:webHidden/>
            </w:rPr>
          </w:r>
          <w:r>
            <w:rPr>
              <w:noProof/>
              <w:webHidden/>
            </w:rPr>
            <w:fldChar w:fldCharType="separate"/>
          </w:r>
          <w:ins w:id="21" w:author="Author">
            <w:r>
              <w:rPr>
                <w:noProof/>
                <w:webHidden/>
              </w:rPr>
              <w:t>7</w:t>
            </w:r>
            <w:r>
              <w:rPr>
                <w:noProof/>
                <w:webHidden/>
              </w:rPr>
              <w:fldChar w:fldCharType="end"/>
            </w:r>
            <w:r w:rsidRPr="00EA3096">
              <w:rPr>
                <w:rStyle w:val="Hyperlink"/>
                <w:noProof/>
              </w:rPr>
              <w:fldChar w:fldCharType="end"/>
            </w:r>
          </w:ins>
        </w:p>
        <w:p w14:paraId="57CC5053" w14:textId="18607D11" w:rsidR="00364286" w:rsidRDefault="00364286">
          <w:pPr>
            <w:pStyle w:val="TOC1"/>
            <w:tabs>
              <w:tab w:val="left" w:pos="480"/>
              <w:tab w:val="right" w:leader="dot" w:pos="9016"/>
            </w:tabs>
            <w:rPr>
              <w:ins w:id="22" w:author="Author"/>
              <w:rFonts w:asciiTheme="minorHAnsi" w:eastAsiaTheme="minorEastAsia" w:hAnsiTheme="minorHAnsi" w:cstheme="minorBidi"/>
              <w:noProof/>
              <w:szCs w:val="24"/>
              <w:lang w:eastAsia="en-US"/>
            </w:rPr>
          </w:pPr>
          <w:ins w:id="23" w:author="Author">
            <w:r w:rsidRPr="00EA3096">
              <w:rPr>
                <w:rStyle w:val="Hyperlink"/>
                <w:noProof/>
              </w:rPr>
              <w:fldChar w:fldCharType="begin"/>
            </w:r>
            <w:r w:rsidRPr="00EA3096">
              <w:rPr>
                <w:rStyle w:val="Hyperlink"/>
                <w:noProof/>
              </w:rPr>
              <w:instrText xml:space="preserve"> </w:instrText>
            </w:r>
            <w:r>
              <w:rPr>
                <w:noProof/>
              </w:rPr>
              <w:instrText>HYPERLINK \l "_Toc528759779"</w:instrText>
            </w:r>
            <w:r w:rsidRPr="00EA3096">
              <w:rPr>
                <w:rStyle w:val="Hyperlink"/>
                <w:noProof/>
              </w:rPr>
              <w:instrText xml:space="preserve"> </w:instrText>
            </w:r>
            <w:r w:rsidRPr="00EA3096">
              <w:rPr>
                <w:rStyle w:val="Hyperlink"/>
                <w:noProof/>
              </w:rPr>
              <w:fldChar w:fldCharType="separate"/>
            </w:r>
            <w:r w:rsidRPr="00EA3096">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szCs w:val="24"/>
                <w:lang w:eastAsia="en-US"/>
              </w:rPr>
              <w:tab/>
            </w:r>
            <w:r w:rsidRPr="00EA3096">
              <w:rPr>
                <w:rStyle w:val="Hyperlink"/>
                <w:noProof/>
              </w:rPr>
              <w:t>Summary</w:t>
            </w:r>
            <w:r>
              <w:rPr>
                <w:noProof/>
                <w:webHidden/>
              </w:rPr>
              <w:tab/>
            </w:r>
            <w:r>
              <w:rPr>
                <w:noProof/>
                <w:webHidden/>
              </w:rPr>
              <w:fldChar w:fldCharType="begin"/>
            </w:r>
            <w:r>
              <w:rPr>
                <w:noProof/>
                <w:webHidden/>
              </w:rPr>
              <w:instrText xml:space="preserve"> PAGEREF _Toc528759779 \h </w:instrText>
            </w:r>
          </w:ins>
          <w:r>
            <w:rPr>
              <w:noProof/>
              <w:webHidden/>
            </w:rPr>
          </w:r>
          <w:r>
            <w:rPr>
              <w:noProof/>
              <w:webHidden/>
            </w:rPr>
            <w:fldChar w:fldCharType="separate"/>
          </w:r>
          <w:ins w:id="24" w:author="Author">
            <w:r>
              <w:rPr>
                <w:noProof/>
                <w:webHidden/>
              </w:rPr>
              <w:t>9</w:t>
            </w:r>
            <w:r>
              <w:rPr>
                <w:noProof/>
                <w:webHidden/>
              </w:rPr>
              <w:fldChar w:fldCharType="end"/>
            </w:r>
            <w:r w:rsidRPr="00EA3096">
              <w:rPr>
                <w:rStyle w:val="Hyperlink"/>
                <w:noProof/>
              </w:rPr>
              <w:fldChar w:fldCharType="end"/>
            </w:r>
          </w:ins>
        </w:p>
        <w:p w14:paraId="54326F32" w14:textId="643C4D31" w:rsidR="00364286" w:rsidRDefault="00364286">
          <w:pPr>
            <w:pStyle w:val="TOC1"/>
            <w:tabs>
              <w:tab w:val="left" w:pos="480"/>
              <w:tab w:val="right" w:leader="dot" w:pos="9016"/>
            </w:tabs>
            <w:rPr>
              <w:ins w:id="25" w:author="Author"/>
              <w:rFonts w:asciiTheme="minorHAnsi" w:eastAsiaTheme="minorEastAsia" w:hAnsiTheme="minorHAnsi" w:cstheme="minorBidi"/>
              <w:noProof/>
              <w:szCs w:val="24"/>
              <w:lang w:eastAsia="en-US"/>
            </w:rPr>
          </w:pPr>
          <w:ins w:id="26" w:author="Author">
            <w:r w:rsidRPr="00EA3096">
              <w:rPr>
                <w:rStyle w:val="Hyperlink"/>
                <w:noProof/>
              </w:rPr>
              <w:fldChar w:fldCharType="begin"/>
            </w:r>
            <w:r w:rsidRPr="00EA3096">
              <w:rPr>
                <w:rStyle w:val="Hyperlink"/>
                <w:noProof/>
              </w:rPr>
              <w:instrText xml:space="preserve"> </w:instrText>
            </w:r>
            <w:r>
              <w:rPr>
                <w:noProof/>
              </w:rPr>
              <w:instrText>HYPERLINK \l "_Toc528759780"</w:instrText>
            </w:r>
            <w:r w:rsidRPr="00EA3096">
              <w:rPr>
                <w:rStyle w:val="Hyperlink"/>
                <w:noProof/>
              </w:rPr>
              <w:instrText xml:space="preserve"> </w:instrText>
            </w:r>
            <w:r w:rsidRPr="00EA3096">
              <w:rPr>
                <w:rStyle w:val="Hyperlink"/>
                <w:noProof/>
              </w:rPr>
              <w:fldChar w:fldCharType="separate"/>
            </w:r>
            <w:r w:rsidRPr="00EA3096">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szCs w:val="24"/>
                <w:lang w:eastAsia="en-US"/>
              </w:rPr>
              <w:tab/>
            </w:r>
            <w:r w:rsidRPr="00EA3096">
              <w:rPr>
                <w:rStyle w:val="Hyperlink"/>
                <w:noProof/>
              </w:rPr>
              <w:t>References</w:t>
            </w:r>
            <w:r>
              <w:rPr>
                <w:noProof/>
                <w:webHidden/>
              </w:rPr>
              <w:tab/>
            </w:r>
            <w:r>
              <w:rPr>
                <w:noProof/>
                <w:webHidden/>
              </w:rPr>
              <w:fldChar w:fldCharType="begin"/>
            </w:r>
            <w:r>
              <w:rPr>
                <w:noProof/>
                <w:webHidden/>
              </w:rPr>
              <w:instrText xml:space="preserve"> PAGEREF _Toc528759780 \h </w:instrText>
            </w:r>
          </w:ins>
          <w:r>
            <w:rPr>
              <w:noProof/>
              <w:webHidden/>
            </w:rPr>
          </w:r>
          <w:r>
            <w:rPr>
              <w:noProof/>
              <w:webHidden/>
            </w:rPr>
            <w:fldChar w:fldCharType="separate"/>
          </w:r>
          <w:ins w:id="27" w:author="Author">
            <w:r>
              <w:rPr>
                <w:noProof/>
                <w:webHidden/>
              </w:rPr>
              <w:t>9</w:t>
            </w:r>
            <w:r>
              <w:rPr>
                <w:noProof/>
                <w:webHidden/>
              </w:rPr>
              <w:fldChar w:fldCharType="end"/>
            </w:r>
            <w:r w:rsidRPr="00EA3096">
              <w:rPr>
                <w:rStyle w:val="Hyperlink"/>
                <w:noProof/>
              </w:rPr>
              <w:fldChar w:fldCharType="end"/>
            </w:r>
          </w:ins>
        </w:p>
        <w:p w14:paraId="7BD102BA" w14:textId="6DAE5C1C" w:rsidR="008E39BD" w:rsidDel="00364286" w:rsidRDefault="008E39BD">
          <w:pPr>
            <w:pStyle w:val="TOC1"/>
            <w:tabs>
              <w:tab w:val="left" w:pos="480"/>
              <w:tab w:val="right" w:leader="dot" w:pos="9016"/>
            </w:tabs>
            <w:rPr>
              <w:del w:id="28" w:author="Author"/>
              <w:rFonts w:asciiTheme="minorHAnsi" w:eastAsiaTheme="minorEastAsia" w:hAnsiTheme="minorHAnsi" w:cstheme="minorBidi"/>
              <w:noProof/>
              <w:sz w:val="22"/>
              <w:szCs w:val="22"/>
            </w:rPr>
          </w:pPr>
          <w:del w:id="29" w:author="Author">
            <w:r w:rsidRPr="00F7521D" w:rsidDel="00364286">
              <w:rPr>
                <w:rStyle w:val="Hyperlink"/>
                <w:noProof/>
                <w14:scene3d>
                  <w14:camera w14:prst="orthographicFront"/>
                  <w14:lightRig w14:rig="threePt" w14:dir="t">
                    <w14:rot w14:lat="0" w14:lon="0" w14:rev="0"/>
                  </w14:lightRig>
                </w14:scene3d>
              </w:rPr>
              <w:delText>1.</w:delText>
            </w:r>
            <w:r w:rsidDel="00364286">
              <w:rPr>
                <w:rFonts w:asciiTheme="minorHAnsi" w:eastAsiaTheme="minorEastAsia" w:hAnsiTheme="minorHAnsi" w:cstheme="minorBidi"/>
                <w:noProof/>
                <w:sz w:val="22"/>
                <w:szCs w:val="22"/>
              </w:rPr>
              <w:tab/>
            </w:r>
            <w:r w:rsidRPr="00F7521D" w:rsidDel="00364286">
              <w:rPr>
                <w:rStyle w:val="Hyperlink"/>
                <w:noProof/>
              </w:rPr>
              <w:delText>Introduction</w:delText>
            </w:r>
            <w:r w:rsidDel="00364286">
              <w:rPr>
                <w:noProof/>
                <w:webHidden/>
              </w:rPr>
              <w:tab/>
              <w:delText>1</w:delText>
            </w:r>
          </w:del>
        </w:p>
        <w:p w14:paraId="1C62841F" w14:textId="69889FAF" w:rsidR="008E39BD" w:rsidDel="00364286" w:rsidRDefault="008E39BD">
          <w:pPr>
            <w:pStyle w:val="TOC1"/>
            <w:tabs>
              <w:tab w:val="left" w:pos="480"/>
              <w:tab w:val="right" w:leader="dot" w:pos="9016"/>
            </w:tabs>
            <w:rPr>
              <w:del w:id="30" w:author="Author"/>
              <w:rFonts w:asciiTheme="minorHAnsi" w:eastAsiaTheme="minorEastAsia" w:hAnsiTheme="minorHAnsi" w:cstheme="minorBidi"/>
              <w:noProof/>
              <w:sz w:val="22"/>
              <w:szCs w:val="22"/>
            </w:rPr>
          </w:pPr>
          <w:del w:id="31" w:author="Author">
            <w:r w:rsidRPr="00F7521D" w:rsidDel="00364286">
              <w:rPr>
                <w:rStyle w:val="Hyperlink"/>
                <w:noProof/>
                <w14:scene3d>
                  <w14:camera w14:prst="orthographicFront"/>
                  <w14:lightRig w14:rig="threePt" w14:dir="t">
                    <w14:rot w14:lat="0" w14:lon="0" w14:rev="0"/>
                  </w14:lightRig>
                </w14:scene3d>
              </w:rPr>
              <w:delText>2.</w:delText>
            </w:r>
            <w:r w:rsidDel="00364286">
              <w:rPr>
                <w:rFonts w:asciiTheme="minorHAnsi" w:eastAsiaTheme="minorEastAsia" w:hAnsiTheme="minorHAnsi" w:cstheme="minorBidi"/>
                <w:noProof/>
                <w:sz w:val="22"/>
                <w:szCs w:val="22"/>
              </w:rPr>
              <w:tab/>
            </w:r>
            <w:r w:rsidRPr="00F7521D" w:rsidDel="00364286">
              <w:rPr>
                <w:rStyle w:val="Hyperlink"/>
                <w:noProof/>
              </w:rPr>
              <w:delText>Motor characterisation</w:delText>
            </w:r>
            <w:r w:rsidDel="00364286">
              <w:rPr>
                <w:noProof/>
                <w:webHidden/>
              </w:rPr>
              <w:tab/>
              <w:delText>1</w:delText>
            </w:r>
          </w:del>
        </w:p>
        <w:p w14:paraId="0A735821" w14:textId="38C5F872" w:rsidR="008E39BD" w:rsidDel="00364286" w:rsidRDefault="008E39BD">
          <w:pPr>
            <w:pStyle w:val="TOC1"/>
            <w:tabs>
              <w:tab w:val="left" w:pos="480"/>
              <w:tab w:val="right" w:leader="dot" w:pos="9016"/>
            </w:tabs>
            <w:rPr>
              <w:del w:id="32" w:author="Author"/>
              <w:rFonts w:asciiTheme="minorHAnsi" w:eastAsiaTheme="minorEastAsia" w:hAnsiTheme="minorHAnsi" w:cstheme="minorBidi"/>
              <w:noProof/>
              <w:sz w:val="22"/>
              <w:szCs w:val="22"/>
            </w:rPr>
          </w:pPr>
          <w:del w:id="33" w:author="Author">
            <w:r w:rsidRPr="00F7521D" w:rsidDel="00364286">
              <w:rPr>
                <w:rStyle w:val="Hyperlink"/>
                <w:noProof/>
                <w14:scene3d>
                  <w14:camera w14:prst="orthographicFront"/>
                  <w14:lightRig w14:rig="threePt" w14:dir="t">
                    <w14:rot w14:lat="0" w14:lon="0" w14:rev="0"/>
                  </w14:lightRig>
                </w14:scene3d>
              </w:rPr>
              <w:delText>3.</w:delText>
            </w:r>
            <w:r w:rsidDel="00364286">
              <w:rPr>
                <w:rFonts w:asciiTheme="minorHAnsi" w:eastAsiaTheme="minorEastAsia" w:hAnsiTheme="minorHAnsi" w:cstheme="minorBidi"/>
                <w:noProof/>
                <w:sz w:val="22"/>
                <w:szCs w:val="22"/>
              </w:rPr>
              <w:tab/>
            </w:r>
            <w:r w:rsidRPr="00F7521D" w:rsidDel="00364286">
              <w:rPr>
                <w:rStyle w:val="Hyperlink"/>
                <w:noProof/>
              </w:rPr>
              <w:delText>Load measurements</w:delText>
            </w:r>
            <w:r w:rsidDel="00364286">
              <w:rPr>
                <w:noProof/>
                <w:webHidden/>
              </w:rPr>
              <w:tab/>
              <w:delText>1</w:delText>
            </w:r>
          </w:del>
        </w:p>
        <w:p w14:paraId="0608ACAE" w14:textId="66DD50F0" w:rsidR="008E39BD" w:rsidDel="00364286" w:rsidRDefault="008E39BD">
          <w:pPr>
            <w:pStyle w:val="TOC1"/>
            <w:tabs>
              <w:tab w:val="left" w:pos="480"/>
              <w:tab w:val="right" w:leader="dot" w:pos="9016"/>
            </w:tabs>
            <w:rPr>
              <w:del w:id="34" w:author="Author"/>
              <w:rFonts w:asciiTheme="minorHAnsi" w:eastAsiaTheme="minorEastAsia" w:hAnsiTheme="minorHAnsi" w:cstheme="minorBidi"/>
              <w:noProof/>
              <w:sz w:val="22"/>
              <w:szCs w:val="22"/>
            </w:rPr>
          </w:pPr>
          <w:del w:id="35" w:author="Author">
            <w:r w:rsidRPr="00F7521D" w:rsidDel="00364286">
              <w:rPr>
                <w:rStyle w:val="Hyperlink"/>
                <w:noProof/>
                <w14:scene3d>
                  <w14:camera w14:prst="orthographicFront"/>
                  <w14:lightRig w14:rig="threePt" w14:dir="t">
                    <w14:rot w14:lat="0" w14:lon="0" w14:rev="0"/>
                  </w14:lightRig>
                </w14:scene3d>
              </w:rPr>
              <w:delText>4.</w:delText>
            </w:r>
            <w:r w:rsidDel="00364286">
              <w:rPr>
                <w:rFonts w:asciiTheme="minorHAnsi" w:eastAsiaTheme="minorEastAsia" w:hAnsiTheme="minorHAnsi" w:cstheme="minorBidi"/>
                <w:noProof/>
                <w:sz w:val="22"/>
                <w:szCs w:val="22"/>
              </w:rPr>
              <w:tab/>
            </w:r>
            <w:r w:rsidRPr="00F7521D" w:rsidDel="00364286">
              <w:rPr>
                <w:rStyle w:val="Hyperlink"/>
                <w:noProof/>
              </w:rPr>
              <w:delText>Gear ratio selection</w:delText>
            </w:r>
            <w:r w:rsidDel="00364286">
              <w:rPr>
                <w:noProof/>
                <w:webHidden/>
              </w:rPr>
              <w:tab/>
              <w:delText>1</w:delText>
            </w:r>
          </w:del>
        </w:p>
        <w:p w14:paraId="15D535A7" w14:textId="2903D9D2" w:rsidR="008E39BD" w:rsidDel="00364286" w:rsidRDefault="008E39BD">
          <w:pPr>
            <w:pStyle w:val="TOC1"/>
            <w:tabs>
              <w:tab w:val="left" w:pos="480"/>
              <w:tab w:val="right" w:leader="dot" w:pos="9016"/>
            </w:tabs>
            <w:rPr>
              <w:del w:id="36" w:author="Author"/>
              <w:rFonts w:asciiTheme="minorHAnsi" w:eastAsiaTheme="minorEastAsia" w:hAnsiTheme="minorHAnsi" w:cstheme="minorBidi"/>
              <w:noProof/>
              <w:sz w:val="22"/>
              <w:szCs w:val="22"/>
            </w:rPr>
          </w:pPr>
          <w:del w:id="37" w:author="Author">
            <w:r w:rsidRPr="00F7521D" w:rsidDel="00364286">
              <w:rPr>
                <w:rStyle w:val="Hyperlink"/>
                <w:noProof/>
                <w14:scene3d>
                  <w14:camera w14:prst="orthographicFront"/>
                  <w14:lightRig w14:rig="threePt" w14:dir="t">
                    <w14:rot w14:lat="0" w14:lon="0" w14:rev="0"/>
                  </w14:lightRig>
                </w14:scene3d>
              </w:rPr>
              <w:delText>5.</w:delText>
            </w:r>
            <w:r w:rsidDel="00364286">
              <w:rPr>
                <w:rFonts w:asciiTheme="minorHAnsi" w:eastAsiaTheme="minorEastAsia" w:hAnsiTheme="minorHAnsi" w:cstheme="minorBidi"/>
                <w:noProof/>
                <w:sz w:val="22"/>
                <w:szCs w:val="22"/>
              </w:rPr>
              <w:tab/>
            </w:r>
            <w:r w:rsidRPr="00F7521D" w:rsidDel="00364286">
              <w:rPr>
                <w:rStyle w:val="Hyperlink"/>
                <w:noProof/>
              </w:rPr>
              <w:delText>Summary</w:delText>
            </w:r>
            <w:r w:rsidDel="00364286">
              <w:rPr>
                <w:noProof/>
                <w:webHidden/>
              </w:rPr>
              <w:tab/>
              <w:delText>1</w:delText>
            </w:r>
          </w:del>
        </w:p>
        <w:p w14:paraId="2F78021D" w14:textId="50016037" w:rsidR="008E39BD" w:rsidDel="00364286" w:rsidRDefault="008E39BD">
          <w:pPr>
            <w:pStyle w:val="TOC1"/>
            <w:tabs>
              <w:tab w:val="left" w:pos="480"/>
              <w:tab w:val="right" w:leader="dot" w:pos="9016"/>
            </w:tabs>
            <w:rPr>
              <w:del w:id="38" w:author="Author"/>
              <w:rFonts w:asciiTheme="minorHAnsi" w:eastAsiaTheme="minorEastAsia" w:hAnsiTheme="minorHAnsi" w:cstheme="minorBidi"/>
              <w:noProof/>
              <w:sz w:val="22"/>
              <w:szCs w:val="22"/>
            </w:rPr>
          </w:pPr>
          <w:del w:id="39" w:author="Author">
            <w:r w:rsidRPr="00F7521D" w:rsidDel="00364286">
              <w:rPr>
                <w:rStyle w:val="Hyperlink"/>
                <w:noProof/>
                <w14:scene3d>
                  <w14:camera w14:prst="orthographicFront"/>
                  <w14:lightRig w14:rig="threePt" w14:dir="t">
                    <w14:rot w14:lat="0" w14:lon="0" w14:rev="0"/>
                  </w14:lightRig>
                </w14:scene3d>
              </w:rPr>
              <w:delText>6.</w:delText>
            </w:r>
            <w:r w:rsidDel="00364286">
              <w:rPr>
                <w:rFonts w:asciiTheme="minorHAnsi" w:eastAsiaTheme="minorEastAsia" w:hAnsiTheme="minorHAnsi" w:cstheme="minorBidi"/>
                <w:noProof/>
                <w:sz w:val="22"/>
                <w:szCs w:val="22"/>
              </w:rPr>
              <w:tab/>
            </w:r>
            <w:r w:rsidRPr="00F7521D" w:rsidDel="00364286">
              <w:rPr>
                <w:rStyle w:val="Hyperlink"/>
                <w:noProof/>
              </w:rPr>
              <w:delText>References</w:delText>
            </w:r>
            <w:r w:rsidDel="00364286">
              <w:rPr>
                <w:noProof/>
                <w:webHidden/>
              </w:rPr>
              <w:tab/>
              <w:delText>1</w:delText>
            </w:r>
          </w:del>
        </w:p>
        <w:p w14:paraId="29F5E016" w14:textId="77777777" w:rsidR="00052210" w:rsidRDefault="00052210" w:rsidP="00857D48">
          <w:r>
            <w:rPr>
              <w:noProof/>
            </w:rPr>
            <w:fldChar w:fldCharType="end"/>
          </w:r>
        </w:p>
      </w:sdtContent>
    </w:sdt>
    <w:p w14:paraId="58A285C1" w14:textId="77777777" w:rsidR="000A742F" w:rsidRPr="007A6C58" w:rsidRDefault="000A742F" w:rsidP="00857D48"/>
    <w:p w14:paraId="6DF22E2D" w14:textId="77777777" w:rsidR="00052210" w:rsidRDefault="00052210" w:rsidP="00857D48">
      <w:pPr>
        <w:sectPr w:rsidR="00052210" w:rsidSect="002814A0">
          <w:headerReference w:type="even" r:id="rId10"/>
          <w:headerReference w:type="default" r:id="rId11"/>
          <w:footerReference w:type="even" r:id="rId12"/>
          <w:footerReference w:type="default" r:id="rId13"/>
          <w:headerReference w:type="first" r:id="rId14"/>
          <w:footerReference w:type="first" r:id="rId15"/>
          <w:pgSz w:w="11906" w:h="16838" w:code="9"/>
          <w:pgMar w:top="568" w:right="1440" w:bottom="1440" w:left="1440" w:header="709" w:footer="709" w:gutter="0"/>
          <w:cols w:space="708"/>
          <w:docGrid w:linePitch="360"/>
        </w:sectPr>
      </w:pPr>
    </w:p>
    <w:p w14:paraId="7EE27838" w14:textId="77777777" w:rsidR="007B34E2" w:rsidRPr="0086681E" w:rsidRDefault="0074334C" w:rsidP="00E61517">
      <w:pPr>
        <w:pStyle w:val="Heading1"/>
        <w:rPr>
          <w:i/>
        </w:rPr>
      </w:pPr>
      <w:bookmarkStart w:id="40" w:name="_Toc528759772"/>
      <w:bookmarkEnd w:id="0"/>
      <w:r>
        <w:lastRenderedPageBreak/>
        <w:t>Introduction</w:t>
      </w:r>
      <w:bookmarkEnd w:id="40"/>
    </w:p>
    <w:p w14:paraId="01F616F4" w14:textId="10F98D6D" w:rsidR="000368ED" w:rsidRPr="00E45E4F" w:rsidRDefault="000368ED" w:rsidP="005732BB">
      <w:pPr>
        <w:jc w:val="both"/>
      </w:pPr>
      <w:r w:rsidRPr="00E45E4F">
        <w:t>Aim of the project is to build an electronic buggy, which can autonomously follow a white line around a track</w:t>
      </w:r>
      <w:ins w:id="41" w:author="Author">
        <w:r w:rsidR="005732BB">
          <w:t xml:space="preserve"> consisting of sharp turns and slopes.</w:t>
        </w:r>
      </w:ins>
      <w:del w:id="42" w:author="Author">
        <w:r w:rsidRPr="00E45E4F" w:rsidDel="005732BB">
          <w:delText>, which consists of sharp turns and a slope (that has an angle of less than 18 degrees)</w:delText>
        </w:r>
        <w:r w:rsidDel="005732BB">
          <w:delText>.</w:delText>
        </w:r>
      </w:del>
      <w:r>
        <w:t xml:space="preserve"> </w:t>
      </w:r>
      <w:r w:rsidRPr="00E45E4F">
        <w:t>For our buggy to go up the ramp</w:t>
      </w:r>
      <w:r>
        <w:t>,</w:t>
      </w:r>
      <w:r w:rsidRPr="00E45E4F">
        <w:t xml:space="preserve"> it will require more torque, therefore we need something which will change the torque and speed of the buggy, depending on the situation, e.g. moving up the ramp or on a flat surface. To achieve this our buggy requires a gearbox</w:t>
      </w:r>
      <w:r>
        <w:t xml:space="preserve"> [1]</w:t>
      </w:r>
      <w:r w:rsidRPr="00E45E4F">
        <w:t>. Using a gearbox has advantages but also some disadvantages:</w:t>
      </w:r>
    </w:p>
    <w:p w14:paraId="58DB3680" w14:textId="77777777" w:rsidR="000368ED" w:rsidRPr="00E45E4F" w:rsidRDefault="000368ED" w:rsidP="005732BB">
      <w:pPr>
        <w:jc w:val="both"/>
      </w:pPr>
      <w:r w:rsidRPr="00E45E4F">
        <w:rPr>
          <w:b/>
        </w:rPr>
        <w:t>Advantages</w:t>
      </w:r>
      <w:r w:rsidRPr="00E45E4F">
        <w:t>: It can change the torque, depending on the load, on the motor, it can be used to increase and reduce the speed and it provides large variety of torque and speed with same input power.</w:t>
      </w:r>
    </w:p>
    <w:p w14:paraId="6CC6BE9E" w14:textId="77777777" w:rsidR="000368ED" w:rsidRPr="00E45E4F" w:rsidRDefault="000368ED" w:rsidP="005732BB">
      <w:pPr>
        <w:jc w:val="both"/>
      </w:pPr>
      <w:r w:rsidRPr="00E45E4F">
        <w:rPr>
          <w:b/>
        </w:rPr>
        <w:t>Disadvantages</w:t>
      </w:r>
      <w:r w:rsidRPr="00E45E4F">
        <w:t>: Results in lower overall efficiency due to additional components. E.g. energy lost due to friction between gear wheels, additional cost of a gearbox and maintenance of the gearbox</w:t>
      </w:r>
      <w:r>
        <w:t>, e</w:t>
      </w:r>
      <w:r w:rsidRPr="00E45E4F">
        <w:t>.g. lubricating the teeth, for better functionality.</w:t>
      </w:r>
    </w:p>
    <w:p w14:paraId="1F8B9662" w14:textId="77777777" w:rsidR="000368ED" w:rsidRPr="00E45E4F" w:rsidRDefault="000368ED" w:rsidP="005732BB">
      <w:pPr>
        <w:jc w:val="both"/>
      </w:pPr>
      <w:r w:rsidRPr="00E45E4F">
        <w:t>We have three options of gearboxes to choose from, and to choose the best gearbox for our buggy we have done various experiments and calculation, which are discussed later in the report.</w:t>
      </w:r>
    </w:p>
    <w:p w14:paraId="4914DF21" w14:textId="5077C3E8" w:rsidR="000368ED" w:rsidRPr="00E45E4F" w:rsidRDefault="00E624DC" w:rsidP="005732BB">
      <w:pPr>
        <w:jc w:val="both"/>
      </w:pPr>
      <w:r>
        <w:rPr>
          <w:noProof/>
        </w:rPr>
        <w:drawing>
          <wp:anchor distT="0" distB="0" distL="114300" distR="114300" simplePos="0" relativeHeight="251661312" behindDoc="1" locked="0" layoutInCell="1" allowOverlap="1" wp14:anchorId="5DBCEF76" wp14:editId="7A938904">
            <wp:simplePos x="0" y="0"/>
            <wp:positionH relativeFrom="margin">
              <wp:posOffset>-60325</wp:posOffset>
            </wp:positionH>
            <wp:positionV relativeFrom="paragraph">
              <wp:posOffset>884555</wp:posOffset>
            </wp:positionV>
            <wp:extent cx="4123690" cy="1703070"/>
            <wp:effectExtent l="0" t="0" r="3810" b="0"/>
            <wp:wrapTight wrapText="bothSides">
              <wp:wrapPolygon edited="0">
                <wp:start x="0" y="0"/>
                <wp:lineTo x="0" y="21423"/>
                <wp:lineTo x="21553" y="21423"/>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7844" t="24582" r="8132" b="13728"/>
                    <a:stretch/>
                  </pic:blipFill>
                  <pic:spPr bwMode="auto">
                    <a:xfrm>
                      <a:off x="0" y="0"/>
                      <a:ext cx="4123690" cy="1703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68ED" w:rsidRPr="00E45E4F">
        <w:t>The buggy uses DC motors, which are controlled by changing the voltage applied to the terminals. The most efficient way of powering the motor is using digital switches, which are used to produce analogue voltage output</w:t>
      </w:r>
      <w:r w:rsidR="000368ED">
        <w:t xml:space="preserve"> [2]</w:t>
      </w:r>
      <w:r w:rsidR="000368ED" w:rsidRPr="00E45E4F">
        <w:t xml:space="preserve">. This is done using motor drive board. An example output from the motor drive voltage waveform is shown </w:t>
      </w:r>
      <w:ins w:id="43" w:author="Author">
        <w:r>
          <w:t>\</w:t>
        </w:r>
      </w:ins>
      <w:r w:rsidR="000368ED" w:rsidRPr="00E45E4F">
        <w:t>below.</w:t>
      </w:r>
    </w:p>
    <w:p w14:paraId="40C0D14D" w14:textId="16D3A543" w:rsidR="000368ED" w:rsidRPr="00E45E4F" w:rsidRDefault="000368ED" w:rsidP="000368ED"/>
    <w:p w14:paraId="402A486C" w14:textId="72E906C4" w:rsidR="000368ED" w:rsidRPr="00E45E4F" w:rsidRDefault="000368ED" w:rsidP="000368ED"/>
    <w:p w14:paraId="31291BB8" w14:textId="7D90CC46" w:rsidR="000368ED" w:rsidRPr="00E45E4F" w:rsidRDefault="000368ED" w:rsidP="000368ED"/>
    <w:p w14:paraId="11193C6F" w14:textId="54DFD8A0" w:rsidR="000368ED" w:rsidRPr="00E45E4F" w:rsidRDefault="000368ED" w:rsidP="000368ED"/>
    <w:p w14:paraId="103038F5" w14:textId="57207360" w:rsidR="000368ED" w:rsidRPr="00E45E4F" w:rsidRDefault="000368ED" w:rsidP="000368ED">
      <w:r w:rsidRPr="00E45E4F">
        <w:t xml:space="preserve">  </w:t>
      </w:r>
    </w:p>
    <w:p w14:paraId="2505BF2F" w14:textId="6524AD30" w:rsidR="000368ED" w:rsidRPr="00E45E4F" w:rsidRDefault="000368ED" w:rsidP="000368ED"/>
    <w:p w14:paraId="6884400B" w14:textId="66715054" w:rsidR="000368ED" w:rsidRDefault="00E624DC" w:rsidP="000368ED">
      <w:ins w:id="44" w:author="Author">
        <w:r>
          <w:rPr>
            <w:noProof/>
          </w:rPr>
          <mc:AlternateContent>
            <mc:Choice Requires="wps">
              <w:drawing>
                <wp:anchor distT="0" distB="0" distL="114300" distR="114300" simplePos="0" relativeHeight="251686912" behindDoc="1" locked="0" layoutInCell="1" allowOverlap="1" wp14:anchorId="29778958" wp14:editId="5227AB40">
                  <wp:simplePos x="0" y="0"/>
                  <wp:positionH relativeFrom="column">
                    <wp:posOffset>-4165600</wp:posOffset>
                  </wp:positionH>
                  <wp:positionV relativeFrom="paragraph">
                    <wp:posOffset>127000</wp:posOffset>
                  </wp:positionV>
                  <wp:extent cx="4123690" cy="635"/>
                  <wp:effectExtent l="0" t="0" r="3810" b="12065"/>
                  <wp:wrapTight wrapText="bothSides">
                    <wp:wrapPolygon edited="0">
                      <wp:start x="0" y="0"/>
                      <wp:lineTo x="0" y="0"/>
                      <wp:lineTo x="21553" y="0"/>
                      <wp:lineTo x="21553"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4123690" cy="635"/>
                          </a:xfrm>
                          <a:prstGeom prst="rect">
                            <a:avLst/>
                          </a:prstGeom>
                          <a:solidFill>
                            <a:prstClr val="white"/>
                          </a:solidFill>
                          <a:ln>
                            <a:noFill/>
                          </a:ln>
                        </wps:spPr>
                        <wps:txbx>
                          <w:txbxContent>
                            <w:p w14:paraId="38DC5652" w14:textId="16FE1CD4" w:rsidR="00AF1C80" w:rsidRPr="00F7521D" w:rsidRDefault="00AF1C80">
                              <w:pPr>
                                <w:pStyle w:val="Caption"/>
                                <w:rPr>
                                  <w:noProof/>
                                  <w:sz w:val="22"/>
                                  <w:rPrChange w:id="45" w:author="Author">
                                    <w:rPr>
                                      <w:noProof/>
                                    </w:rPr>
                                  </w:rPrChange>
                                </w:rPr>
                                <w:pPrChange w:id="46" w:author="Author">
                                  <w:pPr/>
                                </w:pPrChange>
                              </w:pPr>
                              <w:ins w:id="47" w:author="Author">
                                <w:r w:rsidRPr="00F7521D">
                                  <w:rPr>
                                    <w:sz w:val="22"/>
                                    <w:rPrChange w:id="48" w:author="Author">
                                      <w:rPr>
                                        <w:bCs/>
                                      </w:rPr>
                                    </w:rPrChange>
                                  </w:rPr>
                                  <w:t xml:space="preserve">Figure </w:t>
                                </w:r>
                                <w:r w:rsidRPr="00F7521D">
                                  <w:rPr>
                                    <w:sz w:val="22"/>
                                    <w:rPrChange w:id="49" w:author="Author">
                                      <w:rPr>
                                        <w:bCs/>
                                      </w:rPr>
                                    </w:rPrChange>
                                  </w:rPr>
                                  <w:fldChar w:fldCharType="begin"/>
                                </w:r>
                                <w:r w:rsidRPr="00F7521D">
                                  <w:rPr>
                                    <w:sz w:val="22"/>
                                    <w:rPrChange w:id="50" w:author="Author">
                                      <w:rPr>
                                        <w:bCs/>
                                      </w:rPr>
                                    </w:rPrChange>
                                  </w:rPr>
                                  <w:instrText xml:space="preserve"> STYLEREF 1 \s </w:instrText>
                                </w:r>
                              </w:ins>
                              <w:r w:rsidRPr="00F7521D">
                                <w:rPr>
                                  <w:sz w:val="22"/>
                                  <w:rPrChange w:id="51" w:author="Author">
                                    <w:rPr>
                                      <w:bCs/>
                                    </w:rPr>
                                  </w:rPrChange>
                                </w:rPr>
                                <w:fldChar w:fldCharType="separate"/>
                              </w:r>
                              <w:r w:rsidR="00E812CA">
                                <w:rPr>
                                  <w:noProof/>
                                  <w:sz w:val="22"/>
                                  <w:cs/>
                                </w:rPr>
                                <w:t>‎</w:t>
                              </w:r>
                              <w:r w:rsidR="00E812CA">
                                <w:rPr>
                                  <w:noProof/>
                                  <w:sz w:val="22"/>
                                </w:rPr>
                                <w:t>1</w:t>
                              </w:r>
                              <w:ins w:id="52" w:author="Author">
                                <w:r w:rsidRPr="00F7521D">
                                  <w:rPr>
                                    <w:sz w:val="22"/>
                                    <w:rPrChange w:id="53" w:author="Author">
                                      <w:rPr>
                                        <w:bCs/>
                                      </w:rPr>
                                    </w:rPrChange>
                                  </w:rPr>
                                  <w:fldChar w:fldCharType="end"/>
                                </w:r>
                                <w:r w:rsidRPr="00F7521D">
                                  <w:rPr>
                                    <w:sz w:val="22"/>
                                    <w:rPrChange w:id="54" w:author="Author">
                                      <w:rPr>
                                        <w:bCs/>
                                      </w:rPr>
                                    </w:rPrChange>
                                  </w:rPr>
                                  <w:t>.</w:t>
                                </w:r>
                                <w:r w:rsidRPr="00F7521D">
                                  <w:rPr>
                                    <w:sz w:val="22"/>
                                    <w:rPrChange w:id="55" w:author="Author">
                                      <w:rPr>
                                        <w:bCs/>
                                      </w:rPr>
                                    </w:rPrChange>
                                  </w:rPr>
                                  <w:fldChar w:fldCharType="begin"/>
                                </w:r>
                                <w:r w:rsidRPr="00F7521D">
                                  <w:rPr>
                                    <w:sz w:val="22"/>
                                    <w:rPrChange w:id="56" w:author="Author">
                                      <w:rPr>
                                        <w:bCs/>
                                      </w:rPr>
                                    </w:rPrChange>
                                  </w:rPr>
                                  <w:instrText xml:space="preserve"> SEQ Figure \* ARABIC \s 1 </w:instrText>
                                </w:r>
                              </w:ins>
                              <w:r w:rsidRPr="00F7521D">
                                <w:rPr>
                                  <w:sz w:val="22"/>
                                  <w:rPrChange w:id="57" w:author="Author">
                                    <w:rPr>
                                      <w:bCs/>
                                    </w:rPr>
                                  </w:rPrChange>
                                </w:rPr>
                                <w:fldChar w:fldCharType="separate"/>
                              </w:r>
                              <w:ins w:id="58" w:author="Author">
                                <w:r w:rsidR="00E812CA">
                                  <w:rPr>
                                    <w:noProof/>
                                    <w:sz w:val="22"/>
                                  </w:rPr>
                                  <w:t>1</w:t>
                                </w:r>
                                <w:del w:id="59" w:author="Author">
                                  <w:r w:rsidRPr="00F7521D" w:rsidDel="00AF1C80">
                                    <w:rPr>
                                      <w:noProof/>
                                      <w:sz w:val="22"/>
                                      <w:rPrChange w:id="60" w:author="Author">
                                        <w:rPr>
                                          <w:bCs/>
                                          <w:noProof/>
                                        </w:rPr>
                                      </w:rPrChange>
                                    </w:rPr>
                                    <w:delText>1</w:delText>
                                  </w:r>
                                </w:del>
                                <w:r w:rsidRPr="00F7521D">
                                  <w:rPr>
                                    <w:sz w:val="22"/>
                                    <w:rPrChange w:id="61" w:author="Author">
                                      <w:rPr>
                                        <w:bCs/>
                                      </w:rPr>
                                    </w:rPrChange>
                                  </w:rPr>
                                  <w:fldChar w:fldCharType="end"/>
                                </w:r>
                                <w:r w:rsidRPr="00F7521D">
                                  <w:rPr>
                                    <w:sz w:val="22"/>
                                    <w:rPrChange w:id="62" w:author="Author">
                                      <w:rPr>
                                        <w:bCs/>
                                      </w:rPr>
                                    </w:rPrChange>
                                  </w:rPr>
                                  <w:t xml:space="preserve"> Digital control of motor speed [2]</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78958" id="Text Box 29" o:spid="_x0000_s1029" type="#_x0000_t202" style="position:absolute;margin-left:-328pt;margin-top:10pt;width:324.7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ymLgIAAGYEAAAOAAAAZHJzL2Uyb0RvYy54bWysVMFu2zAMvQ/YPwi6L07SLVi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" stroked="f">
                  <v:textbox style="mso-fit-shape-to-text:t" inset="0,0,0,0">
                    <w:txbxContent>
                      <w:p w14:paraId="38DC5652" w14:textId="16FE1CD4" w:rsidR="00AF1C80" w:rsidRPr="00F7521D" w:rsidRDefault="00AF1C80">
                        <w:pPr>
                          <w:pStyle w:val="Caption"/>
                          <w:rPr>
                            <w:noProof/>
                            <w:sz w:val="22"/>
                            <w:rPrChange w:id="63" w:author="Author">
                              <w:rPr>
                                <w:noProof/>
                              </w:rPr>
                            </w:rPrChange>
                          </w:rPr>
                          <w:pPrChange w:id="64" w:author="Author">
                            <w:pPr/>
                          </w:pPrChange>
                        </w:pPr>
                        <w:ins w:id="65" w:author="Author">
                          <w:r w:rsidRPr="00F7521D">
                            <w:rPr>
                              <w:sz w:val="22"/>
                              <w:rPrChange w:id="66" w:author="Author">
                                <w:rPr>
                                  <w:bCs/>
                                </w:rPr>
                              </w:rPrChange>
                            </w:rPr>
                            <w:t xml:space="preserve">Figure </w:t>
                          </w:r>
                          <w:r w:rsidRPr="00F7521D">
                            <w:rPr>
                              <w:sz w:val="22"/>
                              <w:rPrChange w:id="67" w:author="Author">
                                <w:rPr>
                                  <w:bCs/>
                                </w:rPr>
                              </w:rPrChange>
                            </w:rPr>
                            <w:fldChar w:fldCharType="begin"/>
                          </w:r>
                          <w:r w:rsidRPr="00F7521D">
                            <w:rPr>
                              <w:sz w:val="22"/>
                              <w:rPrChange w:id="68" w:author="Author">
                                <w:rPr>
                                  <w:bCs/>
                                </w:rPr>
                              </w:rPrChange>
                            </w:rPr>
                            <w:instrText xml:space="preserve"> STYLEREF 1 \s </w:instrText>
                          </w:r>
                        </w:ins>
                        <w:r w:rsidRPr="00F7521D">
                          <w:rPr>
                            <w:sz w:val="22"/>
                            <w:rPrChange w:id="69" w:author="Author">
                              <w:rPr>
                                <w:bCs/>
                              </w:rPr>
                            </w:rPrChange>
                          </w:rPr>
                          <w:fldChar w:fldCharType="separate"/>
                        </w:r>
                        <w:r w:rsidR="00E812CA">
                          <w:rPr>
                            <w:noProof/>
                            <w:sz w:val="22"/>
                            <w:cs/>
                          </w:rPr>
                          <w:t>‎</w:t>
                        </w:r>
                        <w:r w:rsidR="00E812CA">
                          <w:rPr>
                            <w:noProof/>
                            <w:sz w:val="22"/>
                          </w:rPr>
                          <w:t>1</w:t>
                        </w:r>
                        <w:ins w:id="70" w:author="Author">
                          <w:r w:rsidRPr="00F7521D">
                            <w:rPr>
                              <w:sz w:val="22"/>
                              <w:rPrChange w:id="71" w:author="Author">
                                <w:rPr>
                                  <w:bCs/>
                                </w:rPr>
                              </w:rPrChange>
                            </w:rPr>
                            <w:fldChar w:fldCharType="end"/>
                          </w:r>
                          <w:r w:rsidRPr="00F7521D">
                            <w:rPr>
                              <w:sz w:val="22"/>
                              <w:rPrChange w:id="72" w:author="Author">
                                <w:rPr>
                                  <w:bCs/>
                                </w:rPr>
                              </w:rPrChange>
                            </w:rPr>
                            <w:t>.</w:t>
                          </w:r>
                          <w:r w:rsidRPr="00F7521D">
                            <w:rPr>
                              <w:sz w:val="22"/>
                              <w:rPrChange w:id="73" w:author="Author">
                                <w:rPr>
                                  <w:bCs/>
                                </w:rPr>
                              </w:rPrChange>
                            </w:rPr>
                            <w:fldChar w:fldCharType="begin"/>
                          </w:r>
                          <w:r w:rsidRPr="00F7521D">
                            <w:rPr>
                              <w:sz w:val="22"/>
                              <w:rPrChange w:id="74" w:author="Author">
                                <w:rPr>
                                  <w:bCs/>
                                </w:rPr>
                              </w:rPrChange>
                            </w:rPr>
                            <w:instrText xml:space="preserve"> SEQ Figure \* ARABIC \s 1 </w:instrText>
                          </w:r>
                        </w:ins>
                        <w:r w:rsidRPr="00F7521D">
                          <w:rPr>
                            <w:sz w:val="22"/>
                            <w:rPrChange w:id="75" w:author="Author">
                              <w:rPr>
                                <w:bCs/>
                              </w:rPr>
                            </w:rPrChange>
                          </w:rPr>
                          <w:fldChar w:fldCharType="separate"/>
                        </w:r>
                        <w:ins w:id="76" w:author="Author">
                          <w:r w:rsidR="00E812CA">
                            <w:rPr>
                              <w:noProof/>
                              <w:sz w:val="22"/>
                            </w:rPr>
                            <w:t>1</w:t>
                          </w:r>
                          <w:del w:id="77" w:author="Author">
                            <w:r w:rsidRPr="00F7521D" w:rsidDel="00AF1C80">
                              <w:rPr>
                                <w:noProof/>
                                <w:sz w:val="22"/>
                                <w:rPrChange w:id="78" w:author="Author">
                                  <w:rPr>
                                    <w:bCs/>
                                    <w:noProof/>
                                  </w:rPr>
                                </w:rPrChange>
                              </w:rPr>
                              <w:delText>1</w:delText>
                            </w:r>
                          </w:del>
                          <w:r w:rsidRPr="00F7521D">
                            <w:rPr>
                              <w:sz w:val="22"/>
                              <w:rPrChange w:id="79" w:author="Author">
                                <w:rPr>
                                  <w:bCs/>
                                </w:rPr>
                              </w:rPrChange>
                            </w:rPr>
                            <w:fldChar w:fldCharType="end"/>
                          </w:r>
                          <w:r w:rsidRPr="00F7521D">
                            <w:rPr>
                              <w:sz w:val="22"/>
                              <w:rPrChange w:id="80" w:author="Author">
                                <w:rPr>
                                  <w:bCs/>
                                </w:rPr>
                              </w:rPrChange>
                            </w:rPr>
                            <w:t xml:space="preserve"> Digital control of motor speed [2]</w:t>
                          </w:r>
                        </w:ins>
                      </w:p>
                    </w:txbxContent>
                  </v:textbox>
                  <w10:wrap type="tight"/>
                </v:shape>
              </w:pict>
            </mc:Fallback>
          </mc:AlternateContent>
        </w:r>
      </w:ins>
    </w:p>
    <w:p w14:paraId="3499DB43" w14:textId="42E50157" w:rsidR="000368ED" w:rsidDel="00E624DC" w:rsidRDefault="00E624DC" w:rsidP="00F7521D">
      <w:pPr>
        <w:rPr>
          <w:del w:id="81" w:author="Author"/>
        </w:rPr>
      </w:pPr>
      <w:del w:id="82" w:author="Author">
        <w:r w:rsidDel="00E624DC">
          <w:rPr>
            <w:noProof/>
          </w:rPr>
          <mc:AlternateContent>
            <mc:Choice Requires="wps">
              <w:drawing>
                <wp:anchor distT="0" distB="0" distL="114300" distR="114300" simplePos="0" relativeHeight="251662336" behindDoc="0" locked="0" layoutInCell="1" allowOverlap="1" wp14:anchorId="648D5CAC" wp14:editId="000CB8B3">
                  <wp:simplePos x="0" y="0"/>
                  <wp:positionH relativeFrom="column">
                    <wp:posOffset>-60960</wp:posOffset>
                  </wp:positionH>
                  <wp:positionV relativeFrom="paragraph">
                    <wp:posOffset>58420</wp:posOffset>
                  </wp:positionV>
                  <wp:extent cx="3221355" cy="251460"/>
                  <wp:effectExtent l="0" t="0" r="4445" b="2540"/>
                  <wp:wrapSquare wrapText="bothSides"/>
                  <wp:docPr id="4" name="Text Box 4"/>
                  <wp:cNvGraphicFramePr/>
                  <a:graphic xmlns:a="http://schemas.openxmlformats.org/drawingml/2006/main">
                    <a:graphicData uri="http://schemas.microsoft.com/office/word/2010/wordprocessingShape">
                      <wps:wsp>
                        <wps:cNvSpPr txBox="1"/>
                        <wps:spPr>
                          <a:xfrm>
                            <a:off x="0" y="0"/>
                            <a:ext cx="3221355" cy="251460"/>
                          </a:xfrm>
                          <a:prstGeom prst="rect">
                            <a:avLst/>
                          </a:prstGeom>
                          <a:solidFill>
                            <a:prstClr val="white"/>
                          </a:solidFill>
                          <a:ln>
                            <a:noFill/>
                          </a:ln>
                        </wps:spPr>
                        <wps:txbx>
                          <w:txbxContent>
                            <w:p w14:paraId="6EE7D60B" w14:textId="0E186F20" w:rsidR="00AF1C80" w:rsidRPr="00F7521D" w:rsidRDefault="00AF1C80">
                              <w:pPr>
                                <w:pStyle w:val="Caption"/>
                                <w:rPr>
                                  <w:b/>
                                  <w:i/>
                                  <w:noProof/>
                                  <w:sz w:val="22"/>
                                  <w:szCs w:val="22"/>
                                  <w:rPrChange w:id="83" w:author="Author">
                                    <w:rPr>
                                      <w:i/>
                                      <w:noProof/>
                                      <w:sz w:val="22"/>
                                      <w:szCs w:val="22"/>
                                    </w:rPr>
                                  </w:rPrChange>
                                </w:rPr>
                                <w:pPrChange w:id="84" w:author="Author">
                                  <w:pPr>
                                    <w:pStyle w:val="Caption"/>
                                    <w:jc w:val="center"/>
                                  </w:pPr>
                                </w:pPrChange>
                              </w:pPr>
                              <w:r w:rsidRPr="00F7521D">
                                <w:rPr>
                                  <w:b/>
                                  <w:sz w:val="22"/>
                                  <w:szCs w:val="22"/>
                                  <w:rPrChange w:id="85" w:author="Author">
                                    <w:rPr>
                                      <w:sz w:val="22"/>
                                      <w:szCs w:val="22"/>
                                    </w:rPr>
                                  </w:rPrChange>
                                </w:rPr>
                                <w:t>Fig</w:t>
                              </w:r>
                              <w:ins w:id="86" w:author="Author">
                                <w:r w:rsidRPr="00F7521D">
                                  <w:rPr>
                                    <w:b/>
                                    <w:sz w:val="22"/>
                                    <w:szCs w:val="22"/>
                                    <w:rPrChange w:id="87" w:author="Author">
                                      <w:rPr>
                                        <w:sz w:val="22"/>
                                        <w:szCs w:val="22"/>
                                      </w:rPr>
                                    </w:rPrChange>
                                  </w:rPr>
                                  <w:t xml:space="preserve"> 1.1</w:t>
                                </w:r>
                              </w:ins>
                              <w:del w:id="88" w:author="Author">
                                <w:r w:rsidRPr="00F7521D" w:rsidDel="005732BB">
                                  <w:rPr>
                                    <w:b/>
                                    <w:sz w:val="22"/>
                                    <w:szCs w:val="22"/>
                                    <w:rPrChange w:id="89" w:author="Author">
                                      <w:rPr>
                                        <w:sz w:val="22"/>
                                        <w:szCs w:val="22"/>
                                      </w:rPr>
                                    </w:rPrChange>
                                  </w:rPr>
                                  <w:delText xml:space="preserve">ure </w:delText>
                                </w:r>
                                <w:r w:rsidRPr="00F7521D" w:rsidDel="005732BB">
                                  <w:rPr>
                                    <w:b/>
                                    <w:i/>
                                    <w:sz w:val="22"/>
                                    <w:szCs w:val="22"/>
                                    <w:rPrChange w:id="90" w:author="Author">
                                      <w:rPr>
                                        <w:i/>
                                        <w:sz w:val="22"/>
                                        <w:szCs w:val="22"/>
                                      </w:rPr>
                                    </w:rPrChange>
                                  </w:rPr>
                                  <w:fldChar w:fldCharType="begin"/>
                                </w:r>
                                <w:r w:rsidRPr="00F7521D" w:rsidDel="005732BB">
                                  <w:rPr>
                                    <w:b/>
                                    <w:sz w:val="22"/>
                                    <w:szCs w:val="22"/>
                                    <w:rPrChange w:id="91" w:author="Author">
                                      <w:rPr>
                                        <w:sz w:val="22"/>
                                        <w:szCs w:val="22"/>
                                      </w:rPr>
                                    </w:rPrChange>
                                  </w:rPr>
                                  <w:delInstrText xml:space="preserve"> SEQ Figure \* ARABIC </w:delInstrText>
                                </w:r>
                                <w:r w:rsidRPr="00F7521D" w:rsidDel="005732BB">
                                  <w:rPr>
                                    <w:b/>
                                    <w:i/>
                                    <w:sz w:val="22"/>
                                    <w:szCs w:val="22"/>
                                    <w:rPrChange w:id="92" w:author="Author">
                                      <w:rPr>
                                        <w:i/>
                                        <w:sz w:val="22"/>
                                        <w:szCs w:val="22"/>
                                      </w:rPr>
                                    </w:rPrChange>
                                  </w:rPr>
                                  <w:fldChar w:fldCharType="separate"/>
                                </w:r>
                                <w:r w:rsidRPr="00F7521D" w:rsidDel="005732BB">
                                  <w:rPr>
                                    <w:b/>
                                    <w:noProof/>
                                    <w:sz w:val="22"/>
                                    <w:szCs w:val="22"/>
                                    <w:rPrChange w:id="93" w:author="Author">
                                      <w:rPr>
                                        <w:noProof/>
                                        <w:sz w:val="22"/>
                                        <w:szCs w:val="22"/>
                                      </w:rPr>
                                    </w:rPrChange>
                                  </w:rPr>
                                  <w:delText>1</w:delText>
                                </w:r>
                                <w:r w:rsidRPr="00F7521D" w:rsidDel="005732BB">
                                  <w:rPr>
                                    <w:b/>
                                    <w:i/>
                                    <w:sz w:val="22"/>
                                    <w:szCs w:val="22"/>
                                    <w:rPrChange w:id="94" w:author="Author">
                                      <w:rPr>
                                        <w:i/>
                                        <w:sz w:val="22"/>
                                        <w:szCs w:val="22"/>
                                      </w:rPr>
                                    </w:rPrChange>
                                  </w:rPr>
                                  <w:fldChar w:fldCharType="end"/>
                                </w:r>
                              </w:del>
                              <w:r w:rsidRPr="00F7521D">
                                <w:rPr>
                                  <w:b/>
                                  <w:sz w:val="22"/>
                                  <w:szCs w:val="22"/>
                                  <w:rPrChange w:id="95" w:author="Author">
                                    <w:rPr>
                                      <w:sz w:val="22"/>
                                      <w:szCs w:val="22"/>
                                    </w:rPr>
                                  </w:rPrChange>
                                </w:rPr>
                                <w:t xml:space="preserve"> Digital control of motor speed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D5CAC" id="Text Box 4" o:spid="_x0000_s1030" type="#_x0000_t202" style="position:absolute;margin-left:-4.8pt;margin-top:4.6pt;width:253.65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" stroked="f">
                  <v:textbox inset="0,0,0,0">
                    <w:txbxContent>
                      <w:p w14:paraId="6EE7D60B" w14:textId="0E186F20" w:rsidR="00AF1C80" w:rsidRPr="00F7521D" w:rsidRDefault="00AF1C80">
                        <w:pPr>
                          <w:pStyle w:val="Caption"/>
                          <w:rPr>
                            <w:b/>
                            <w:i/>
                            <w:noProof/>
                            <w:sz w:val="22"/>
                            <w:szCs w:val="22"/>
                            <w:rPrChange w:id="96" w:author="Author">
                              <w:rPr>
                                <w:i/>
                                <w:noProof/>
                                <w:sz w:val="22"/>
                                <w:szCs w:val="22"/>
                              </w:rPr>
                            </w:rPrChange>
                          </w:rPr>
                          <w:pPrChange w:id="97" w:author="Author">
                            <w:pPr>
                              <w:pStyle w:val="Caption"/>
                              <w:jc w:val="center"/>
                            </w:pPr>
                          </w:pPrChange>
                        </w:pPr>
                        <w:r w:rsidRPr="00F7521D">
                          <w:rPr>
                            <w:b/>
                            <w:sz w:val="22"/>
                            <w:szCs w:val="22"/>
                            <w:rPrChange w:id="98" w:author="Author">
                              <w:rPr>
                                <w:sz w:val="22"/>
                                <w:szCs w:val="22"/>
                              </w:rPr>
                            </w:rPrChange>
                          </w:rPr>
                          <w:t>Fig</w:t>
                        </w:r>
                        <w:ins w:id="99" w:author="Author">
                          <w:r w:rsidRPr="00F7521D">
                            <w:rPr>
                              <w:b/>
                              <w:sz w:val="22"/>
                              <w:szCs w:val="22"/>
                              <w:rPrChange w:id="100" w:author="Author">
                                <w:rPr>
                                  <w:sz w:val="22"/>
                                  <w:szCs w:val="22"/>
                                </w:rPr>
                              </w:rPrChange>
                            </w:rPr>
                            <w:t xml:space="preserve"> 1.1</w:t>
                          </w:r>
                        </w:ins>
                        <w:del w:id="101" w:author="Author">
                          <w:r w:rsidRPr="00F7521D" w:rsidDel="005732BB">
                            <w:rPr>
                              <w:b/>
                              <w:sz w:val="22"/>
                              <w:szCs w:val="22"/>
                              <w:rPrChange w:id="102" w:author="Author">
                                <w:rPr>
                                  <w:sz w:val="22"/>
                                  <w:szCs w:val="22"/>
                                </w:rPr>
                              </w:rPrChange>
                            </w:rPr>
                            <w:delText xml:space="preserve">ure </w:delText>
                          </w:r>
                          <w:r w:rsidRPr="00F7521D" w:rsidDel="005732BB">
                            <w:rPr>
                              <w:b/>
                              <w:i/>
                              <w:sz w:val="22"/>
                              <w:szCs w:val="22"/>
                              <w:rPrChange w:id="103" w:author="Author">
                                <w:rPr>
                                  <w:i/>
                                  <w:sz w:val="22"/>
                                  <w:szCs w:val="22"/>
                                </w:rPr>
                              </w:rPrChange>
                            </w:rPr>
                            <w:fldChar w:fldCharType="begin"/>
                          </w:r>
                          <w:r w:rsidRPr="00F7521D" w:rsidDel="005732BB">
                            <w:rPr>
                              <w:b/>
                              <w:sz w:val="22"/>
                              <w:szCs w:val="22"/>
                              <w:rPrChange w:id="104" w:author="Author">
                                <w:rPr>
                                  <w:sz w:val="22"/>
                                  <w:szCs w:val="22"/>
                                </w:rPr>
                              </w:rPrChange>
                            </w:rPr>
                            <w:delInstrText xml:space="preserve"> SEQ Figure \* ARABIC </w:delInstrText>
                          </w:r>
                          <w:r w:rsidRPr="00F7521D" w:rsidDel="005732BB">
                            <w:rPr>
                              <w:b/>
                              <w:i/>
                              <w:sz w:val="22"/>
                              <w:szCs w:val="22"/>
                              <w:rPrChange w:id="105" w:author="Author">
                                <w:rPr>
                                  <w:i/>
                                  <w:sz w:val="22"/>
                                  <w:szCs w:val="22"/>
                                </w:rPr>
                              </w:rPrChange>
                            </w:rPr>
                            <w:fldChar w:fldCharType="separate"/>
                          </w:r>
                          <w:r w:rsidRPr="00F7521D" w:rsidDel="005732BB">
                            <w:rPr>
                              <w:b/>
                              <w:noProof/>
                              <w:sz w:val="22"/>
                              <w:szCs w:val="22"/>
                              <w:rPrChange w:id="106" w:author="Author">
                                <w:rPr>
                                  <w:noProof/>
                                  <w:sz w:val="22"/>
                                  <w:szCs w:val="22"/>
                                </w:rPr>
                              </w:rPrChange>
                            </w:rPr>
                            <w:delText>1</w:delText>
                          </w:r>
                          <w:r w:rsidRPr="00F7521D" w:rsidDel="005732BB">
                            <w:rPr>
                              <w:b/>
                              <w:i/>
                              <w:sz w:val="22"/>
                              <w:szCs w:val="22"/>
                              <w:rPrChange w:id="107" w:author="Author">
                                <w:rPr>
                                  <w:i/>
                                  <w:sz w:val="22"/>
                                  <w:szCs w:val="22"/>
                                </w:rPr>
                              </w:rPrChange>
                            </w:rPr>
                            <w:fldChar w:fldCharType="end"/>
                          </w:r>
                        </w:del>
                        <w:r w:rsidRPr="00F7521D">
                          <w:rPr>
                            <w:b/>
                            <w:sz w:val="22"/>
                            <w:szCs w:val="22"/>
                            <w:rPrChange w:id="108" w:author="Author">
                              <w:rPr>
                                <w:sz w:val="22"/>
                                <w:szCs w:val="22"/>
                              </w:rPr>
                            </w:rPrChange>
                          </w:rPr>
                          <w:t xml:space="preserve"> Digital control of motor speed [2]</w:t>
                        </w:r>
                      </w:p>
                    </w:txbxContent>
                  </v:textbox>
                  <w10:wrap type="square"/>
                </v:shape>
              </w:pict>
            </mc:Fallback>
          </mc:AlternateContent>
        </w:r>
      </w:del>
    </w:p>
    <w:p w14:paraId="00102D55" w14:textId="77777777" w:rsidR="00E624DC" w:rsidRDefault="00E624DC" w:rsidP="00F7521D">
      <w:pPr>
        <w:jc w:val="both"/>
        <w:rPr>
          <w:ins w:id="109" w:author="Author"/>
        </w:rPr>
      </w:pPr>
    </w:p>
    <w:p w14:paraId="0D7D5716" w14:textId="053291CE" w:rsidR="000368ED" w:rsidRPr="00093278" w:rsidRDefault="000368ED">
      <w:pPr>
        <w:jc w:val="both"/>
        <w:pPrChange w:id="110" w:author="Author">
          <w:pPr/>
        </w:pPrChange>
      </w:pPr>
      <w:r w:rsidRPr="00E45E4F">
        <w:t xml:space="preserve">If the voltage is switched between VS1 and VS2, and the ratio of on-time (time in higher voltage state, </w:t>
      </w:r>
      <w:proofErr w:type="spellStart"/>
      <w:r w:rsidRPr="00E45E4F">
        <w:t>tp</w:t>
      </w:r>
      <w:proofErr w:type="spellEnd"/>
      <w:r w:rsidRPr="00E45E4F">
        <w:t>) to period (</w:t>
      </w:r>
      <w:proofErr w:type="spellStart"/>
      <w:r w:rsidRPr="00E45E4F">
        <w:t>tp+tm</w:t>
      </w:r>
      <w:proofErr w:type="spellEnd"/>
      <w:r w:rsidRPr="00E45E4F">
        <w:t>) is modified, average voltage over the period can be controlled by changing the on-time</w:t>
      </w:r>
      <w:r>
        <w:t xml:space="preserve"> [2]</w:t>
      </w:r>
      <w:r w:rsidRPr="00E45E4F">
        <w:t>.</w:t>
      </w:r>
      <w:r>
        <w:t xml:space="preserve"> The </w:t>
      </w:r>
      <w:r w:rsidRPr="00E45E4F">
        <w:t xml:space="preserve">ratio of on-time to period (Duty cycle D) </w:t>
      </w:r>
      <w:r>
        <w:t>of the switches, controls the motor speed.</w:t>
      </w:r>
    </w:p>
    <w:p w14:paraId="1C828DE2" w14:textId="38063ACD" w:rsidR="000368ED" w:rsidRPr="006B4DCD" w:rsidDel="00E624DC" w:rsidRDefault="000368ED">
      <w:pPr>
        <w:jc w:val="both"/>
        <w:rPr>
          <w:del w:id="111" w:author="Author"/>
          <w:sz w:val="20"/>
        </w:rPr>
        <w:pPrChange w:id="112" w:author="Author">
          <w:pPr/>
        </w:pPrChange>
      </w:pPr>
      <w:r w:rsidRPr="00E45E4F">
        <w:t>Motor drive board has switches arranged in a “H” pattern and bipolar and unipolar are two ways in which H-bridge switch pattern operate. In bipolar mode all 4 switches are used and there is constant switching between the full battery voltage in one direction and full battery voltage in the other. In unipolar 2 switches are changing states between battery voltage and 0V</w:t>
      </w:r>
      <w:r>
        <w:t xml:space="preserve"> [2]</w:t>
      </w:r>
      <w:r w:rsidRPr="00E45E4F">
        <w:t>.</w:t>
      </w:r>
      <w:ins w:id="113" w:author="Author">
        <w:r w:rsidR="00E624DC">
          <w:t xml:space="preserve"> </w:t>
        </w:r>
      </w:ins>
    </w:p>
    <w:p w14:paraId="5789D4FE" w14:textId="601C4815" w:rsidR="000368ED" w:rsidDel="00E624DC" w:rsidRDefault="00E624DC">
      <w:pPr>
        <w:jc w:val="both"/>
        <w:rPr>
          <w:del w:id="114" w:author="Author"/>
        </w:rPr>
        <w:pPrChange w:id="115" w:author="Author">
          <w:pPr/>
        </w:pPrChange>
      </w:pPr>
      <w:ins w:id="116" w:author="Author">
        <w:r>
          <w:t>A m</w:t>
        </w:r>
      </w:ins>
      <w:del w:id="117" w:author="Author">
        <w:r w:rsidR="000368ED" w:rsidRPr="00E45E4F" w:rsidDel="00E624DC">
          <w:delText>M</w:delText>
        </w:r>
      </w:del>
      <w:r w:rsidR="000368ED" w:rsidRPr="00E45E4F">
        <w:t>icrocontroller is used to control the motor drive</w:t>
      </w:r>
      <w:ins w:id="118" w:author="Author">
        <w:r>
          <w:t>r</w:t>
        </w:r>
      </w:ins>
      <w:r w:rsidR="000368ED" w:rsidRPr="00E45E4F">
        <w:t xml:space="preserve"> board. PWM signals (Pulse width modulation) are sent to the motor drive board by microcontroller to control the speed of motor. It also sends a digital signal, to motor drive board, to select bridge control mode (bipolar, unipolar), and if unipolar, then the direction of movement is sent, using another digital output pin</w:t>
      </w:r>
      <w:r w:rsidR="000368ED">
        <w:t xml:space="preserve"> [2]</w:t>
      </w:r>
      <w:del w:id="119" w:author="Author">
        <w:r w:rsidR="000368ED" w:rsidRPr="00E45E4F" w:rsidDel="00E624DC">
          <w:delText>.</w:delText>
        </w:r>
      </w:del>
    </w:p>
    <w:p w14:paraId="1749D3EF" w14:textId="77777777" w:rsidR="00857D48" w:rsidRDefault="00857D48">
      <w:pPr>
        <w:jc w:val="both"/>
        <w:pPrChange w:id="120" w:author="Author">
          <w:pPr>
            <w:pStyle w:val="BodyText"/>
            <w:jc w:val="left"/>
          </w:pPr>
        </w:pPrChange>
      </w:pPr>
    </w:p>
    <w:p w14:paraId="065445E7" w14:textId="77777777" w:rsidR="007B34E2" w:rsidRDefault="007B34E2" w:rsidP="00E61517">
      <w:pPr>
        <w:pStyle w:val="Heading1"/>
      </w:pPr>
      <w:bookmarkStart w:id="121" w:name="_Toc528759773"/>
      <w:r>
        <w:lastRenderedPageBreak/>
        <w:t>Motor characterisation</w:t>
      </w:r>
      <w:bookmarkEnd w:id="121"/>
    </w:p>
    <w:p w14:paraId="1E8D01E3" w14:textId="24238BAC" w:rsidR="000368ED" w:rsidRDefault="000368ED" w:rsidP="000368ED">
      <w:pPr>
        <w:spacing w:after="0"/>
        <w:jc w:val="both"/>
        <w:rPr>
          <w:szCs w:val="24"/>
        </w:rPr>
      </w:pPr>
      <w:r>
        <w:rPr>
          <w:szCs w:val="24"/>
        </w:rPr>
        <w:t>In order to design an effective drivetrain for the buggy and algorithm to control the movement, the characteristics of the motor will need to be analysed. These series of experiments are designed to help find the resistance of the motor, speed under load and torque outputted. The selected motor is</w:t>
      </w:r>
      <w:ins w:id="122" w:author="Author">
        <w:r w:rsidR="00E624DC">
          <w:rPr>
            <w:szCs w:val="24"/>
          </w:rPr>
          <w:t xml:space="preserve"> </w:t>
        </w:r>
      </w:ins>
      <w:del w:id="123" w:author="Author">
        <w:r w:rsidDel="00E624DC">
          <w:rPr>
            <w:szCs w:val="24"/>
          </w:rPr>
          <w:delText xml:space="preserve"> </w:delText>
        </w:r>
      </w:del>
      <w:r>
        <w:rPr>
          <w:szCs w:val="24"/>
        </w:rPr>
        <w:t>a brushed permanent magnet motor, typically around 70% efficiency [?]. Due to low efficiency, this motor would be prone to generate thermal energy, causing its resistance to increase, lowering the effective output of torque and speed. The following tests are designed to identify these thresholds and aid the decision of picking. Using the results obtained in the stress tests, the values to the load measurements sections can be compared, allowing the group to reach an agreement on a gear ratio that would be the most effective to our design. </w:t>
      </w:r>
    </w:p>
    <w:p w14:paraId="228E23E4" w14:textId="77777777" w:rsidR="000368ED" w:rsidRDefault="000368ED" w:rsidP="000368ED">
      <w:pPr>
        <w:spacing w:after="0"/>
        <w:jc w:val="both"/>
        <w:rPr>
          <w:szCs w:val="24"/>
        </w:rPr>
      </w:pPr>
      <w:r>
        <w:rPr>
          <w:szCs w:val="24"/>
        </w:rPr>
        <w:t> </w:t>
      </w:r>
    </w:p>
    <w:p w14:paraId="4203A96C" w14:textId="77777777" w:rsidR="000368ED" w:rsidDel="004F19C2" w:rsidRDefault="000368ED" w:rsidP="000368ED">
      <w:pPr>
        <w:jc w:val="both"/>
        <w:rPr>
          <w:del w:id="124" w:author="Author"/>
          <w:rFonts w:eastAsiaTheme="minorHAnsi"/>
          <w:szCs w:val="24"/>
        </w:rPr>
      </w:pPr>
      <w:r>
        <w:rPr>
          <w:szCs w:val="24"/>
        </w:rPr>
        <w:t xml:space="preserve">The maximum potential difference across the motor will be between 3 and 5 volts. These test values will be used to design a motor driver board for the buggy that will be programmed and configured to control each motor independently. In addition, the current must be enough to overcome the stall position of the buggy and go up through the ramp on the race day. </w:t>
      </w:r>
    </w:p>
    <w:p w14:paraId="21877049" w14:textId="77777777" w:rsidR="000368ED" w:rsidRDefault="000368ED" w:rsidP="000368ED">
      <w:pPr>
        <w:jc w:val="both"/>
        <w:rPr>
          <w:szCs w:val="24"/>
        </w:rPr>
      </w:pPr>
      <w:r>
        <w:rPr>
          <w:szCs w:val="24"/>
        </w:rPr>
        <w:t>To calculate the armature resistance, the motor was stalled, applying a start voltage of 1 volt and a protection current limit of 1.7 amps, measurements were taken increasing each time 0.25 V until the current limit was reached. Then, using the EMF equation:</w:t>
      </w:r>
    </w:p>
    <w:p w14:paraId="63EB6CCB" w14:textId="77777777" w:rsidR="000368ED" w:rsidRDefault="000368ED" w:rsidP="000368ED">
      <w:pPr>
        <w:rPr>
          <w:rFonts w:eastAsiaTheme="minorEastAsia"/>
          <w:sz w:val="22"/>
          <w:szCs w:val="22"/>
        </w:rPr>
      </w:pPr>
      <m:oMathPara>
        <m:oMath>
          <m:r>
            <w:rPr>
              <w:rFonts w:ascii="Cambria Math" w:hAnsi="Cambria Math"/>
            </w:rPr>
            <m:t>V=</m:t>
          </m:r>
          <m:sSub>
            <m:sSubPr>
              <m:ctrlPr>
                <w:rPr>
                  <w:rFonts w:ascii="Cambria Math" w:hAnsi="Cambria Math"/>
                  <w:i/>
                  <w:sz w:val="22"/>
                  <w:szCs w:val="22"/>
                </w:rPr>
              </m:ctrlPr>
            </m:sSubPr>
            <m:e>
              <m:r>
                <w:rPr>
                  <w:rFonts w:ascii="Cambria Math" w:hAnsi="Cambria Math"/>
                </w:rPr>
                <m:t>K</m:t>
              </m:r>
            </m:e>
            <m:sub>
              <m:r>
                <w:rPr>
                  <w:rFonts w:ascii="Cambria Math" w:hAnsi="Cambria Math"/>
                </w:rPr>
                <m:t>E</m:t>
              </m:r>
            </m:sub>
          </m:sSub>
          <m:r>
            <w:rPr>
              <w:rFonts w:ascii="Cambria Math" w:hAnsi="Cambria Math"/>
            </w:rPr>
            <m:t>ω+IR+</m:t>
          </m:r>
          <m:sSub>
            <m:sSubPr>
              <m:ctrlPr>
                <w:rPr>
                  <w:rFonts w:ascii="Cambria Math" w:hAnsi="Cambria Math"/>
                  <w:i/>
                  <w:sz w:val="22"/>
                  <w:szCs w:val="22"/>
                </w:rPr>
              </m:ctrlPr>
            </m:sSubPr>
            <m:e>
              <m:r>
                <w:rPr>
                  <w:rFonts w:ascii="Cambria Math" w:hAnsi="Cambria Math"/>
                </w:rPr>
                <m:t>V</m:t>
              </m:r>
            </m:e>
            <m:sub>
              <m:r>
                <w:rPr>
                  <w:rFonts w:ascii="Cambria Math" w:hAnsi="Cambria Math"/>
                </w:rPr>
                <m:t>b</m:t>
              </m:r>
            </m:sub>
          </m:sSub>
          <m:r>
            <w:rPr>
              <w:rFonts w:ascii="Cambria Math" w:hAnsi="Cambria Math"/>
            </w:rPr>
            <m:t xml:space="preserve"> </m:t>
          </m:r>
          <m:d>
            <m:dPr>
              <m:ctrlPr>
                <w:rPr>
                  <w:rFonts w:ascii="Cambria Math" w:hAnsi="Cambria Math"/>
                  <w:i/>
                  <w:sz w:val="22"/>
                  <w:szCs w:val="22"/>
                </w:rPr>
              </m:ctrlPr>
            </m:dPr>
            <m:e>
              <m:r>
                <w:rPr>
                  <w:rFonts w:ascii="Cambria Math" w:hAnsi="Cambria Math"/>
                </w:rPr>
                <m:t>2.1</m:t>
              </m:r>
            </m:e>
          </m:d>
          <m:r>
            <w:rPr>
              <w:rFonts w:ascii="Cambria Math" w:hAnsi="Cambria Math"/>
            </w:rPr>
            <m:t xml:space="preserve">                              I=</m:t>
          </m:r>
          <m:f>
            <m:fPr>
              <m:ctrlPr>
                <w:rPr>
                  <w:rFonts w:ascii="Cambria Math" w:hAnsi="Cambria Math"/>
                  <w:i/>
                  <w:sz w:val="22"/>
                  <w:szCs w:val="22"/>
                </w:rPr>
              </m:ctrlPr>
            </m:fPr>
            <m:num>
              <m:r>
                <w:rPr>
                  <w:rFonts w:ascii="Cambria Math" w:hAnsi="Cambria Math"/>
                </w:rPr>
                <m:t>V-</m:t>
              </m:r>
              <m:sSub>
                <m:sSubPr>
                  <m:ctrlPr>
                    <w:rPr>
                      <w:rFonts w:ascii="Cambria Math" w:hAnsi="Cambria Math"/>
                      <w:i/>
                      <w:sz w:val="22"/>
                      <w:szCs w:val="22"/>
                    </w:rPr>
                  </m:ctrlPr>
                </m:sSubPr>
                <m:e>
                  <m:r>
                    <w:rPr>
                      <w:rFonts w:ascii="Cambria Math" w:hAnsi="Cambria Math"/>
                    </w:rPr>
                    <m:t>V</m:t>
                  </m:r>
                </m:e>
                <m:sub>
                  <m:r>
                    <w:rPr>
                      <w:rFonts w:ascii="Cambria Math" w:hAnsi="Cambria Math"/>
                    </w:rPr>
                    <m:t>b</m:t>
                  </m:r>
                </m:sub>
              </m:sSub>
            </m:num>
            <m:den>
              <m:r>
                <w:rPr>
                  <w:rFonts w:ascii="Cambria Math" w:hAnsi="Cambria Math"/>
                </w:rPr>
                <m:t>R</m:t>
              </m:r>
            </m:den>
          </m:f>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K</m:t>
                  </m:r>
                </m:e>
                <m:sub>
                  <m:r>
                    <w:rPr>
                      <w:rFonts w:ascii="Cambria Math" w:hAnsi="Cambria Math"/>
                    </w:rPr>
                    <m:t>E</m:t>
                  </m:r>
                </m:sub>
              </m:sSub>
              <m:r>
                <w:rPr>
                  <w:rFonts w:ascii="Cambria Math" w:hAnsi="Cambria Math"/>
                </w:rPr>
                <m:t>ω</m:t>
              </m:r>
            </m:num>
            <m:den>
              <m:r>
                <w:rPr>
                  <w:rFonts w:ascii="Cambria Math" w:hAnsi="Cambria Math"/>
                </w:rPr>
                <m:t>R</m:t>
              </m:r>
            </m:den>
          </m:f>
          <m:r>
            <w:rPr>
              <w:rFonts w:ascii="Cambria Math" w:hAnsi="Cambria Math"/>
            </w:rPr>
            <m:t xml:space="preserve">             (2.2)</m:t>
          </m:r>
        </m:oMath>
      </m:oMathPara>
    </w:p>
    <w:p w14:paraId="59B9A480" w14:textId="77777777" w:rsidR="000368ED" w:rsidRDefault="000368ED" w:rsidP="000368ED">
      <w:pPr>
        <w:rPr>
          <w:rFonts w:eastAsiaTheme="minorEastAsia"/>
          <w:szCs w:val="24"/>
        </w:rPr>
      </w:pPr>
      <w:r>
        <w:rPr>
          <w:rFonts w:eastAsiaTheme="minorEastAsia"/>
          <w:szCs w:val="24"/>
        </w:rPr>
        <w:t xml:space="preserve">Where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E</m:t>
            </m:r>
          </m:sub>
        </m:sSub>
        <m:r>
          <w:rPr>
            <w:rFonts w:ascii="Cambria Math" w:hAnsi="Cambria Math"/>
            <w:szCs w:val="24"/>
          </w:rPr>
          <m:t>ω=0</m:t>
        </m:r>
      </m:oMath>
      <w:r>
        <w:rPr>
          <w:rFonts w:eastAsiaTheme="minorEastAsia"/>
          <w:szCs w:val="24"/>
        </w:rPr>
        <w:t>, i.e. motor is stalled;</w:t>
      </w:r>
    </w:p>
    <w:p w14:paraId="41E8ACE6" w14:textId="77777777" w:rsidR="000368ED" w:rsidRDefault="000368ED" w:rsidP="000368ED">
      <w:pPr>
        <w:jc w:val="center"/>
        <w:rPr>
          <w:rFonts w:eastAsiaTheme="minorEastAsia"/>
          <w:sz w:val="22"/>
          <w:szCs w:val="22"/>
        </w:rPr>
      </w:pPr>
      <m:oMathPara>
        <m:oMath>
          <m:r>
            <w:rPr>
              <w:rFonts w:ascii="Cambria Math" w:hAnsi="Cambria Math"/>
            </w:rPr>
            <m:t>I=</m:t>
          </m:r>
          <m:f>
            <m:fPr>
              <m:ctrlPr>
                <w:rPr>
                  <w:rFonts w:ascii="Cambria Math" w:hAnsi="Cambria Math"/>
                  <w:i/>
                  <w:sz w:val="22"/>
                  <w:szCs w:val="22"/>
                </w:rPr>
              </m:ctrlPr>
            </m:fPr>
            <m:num>
              <m:r>
                <w:rPr>
                  <w:rFonts w:ascii="Cambria Math" w:hAnsi="Cambria Math"/>
                </w:rPr>
                <m:t>V-</m:t>
              </m:r>
              <m:sSub>
                <m:sSubPr>
                  <m:ctrlPr>
                    <w:rPr>
                      <w:rFonts w:ascii="Cambria Math" w:hAnsi="Cambria Math"/>
                      <w:i/>
                      <w:sz w:val="22"/>
                      <w:szCs w:val="22"/>
                    </w:rPr>
                  </m:ctrlPr>
                </m:sSubPr>
                <m:e>
                  <m:r>
                    <w:rPr>
                      <w:rFonts w:ascii="Cambria Math" w:hAnsi="Cambria Math"/>
                    </w:rPr>
                    <m:t>V</m:t>
                  </m:r>
                </m:e>
                <m:sub>
                  <m:r>
                    <w:rPr>
                      <w:rFonts w:ascii="Cambria Math" w:hAnsi="Cambria Math"/>
                    </w:rPr>
                    <m:t>b</m:t>
                  </m:r>
                </m:sub>
              </m:sSub>
            </m:num>
            <m:den>
              <m:r>
                <w:rPr>
                  <w:rFonts w:ascii="Cambria Math" w:hAnsi="Cambria Math"/>
                </w:rPr>
                <m:t>R</m:t>
              </m:r>
            </m:den>
          </m:f>
          <m:r>
            <w:rPr>
              <w:rFonts w:ascii="Cambria Math" w:eastAsiaTheme="minorEastAsia" w:hAnsi="Cambria Math"/>
            </w:rPr>
            <m:t xml:space="preserve">          (2.3)</m:t>
          </m:r>
        </m:oMath>
      </m:oMathPara>
    </w:p>
    <w:p w14:paraId="163DCAB3" w14:textId="77777777" w:rsidR="000368ED" w:rsidRDefault="000368ED" w:rsidP="000368ED">
      <w:pPr>
        <w:rPr>
          <w:rFonts w:eastAsiaTheme="minorEastAsia"/>
        </w:rPr>
      </w:pPr>
      <w:r>
        <w:rPr>
          <w:rFonts w:eastAsiaTheme="minorEastAsia"/>
        </w:rPr>
        <w:t>Where current is equal to equal to the difference of EMF of power supplied and potential difference across the commutator brush. The current is therefore the potential difference across the motor divided by the internal coil resistance of the motor.</w:t>
      </w:r>
    </w:p>
    <w:p w14:paraId="5B95F205" w14:textId="77777777" w:rsidR="000368ED" w:rsidRPr="00F7521D" w:rsidRDefault="000368ED">
      <w:pPr>
        <w:pStyle w:val="Heading2"/>
        <w:rPr>
          <w:rFonts w:eastAsiaTheme="minorEastAsia"/>
        </w:rPr>
        <w:pPrChange w:id="125" w:author="Author">
          <w:pPr>
            <w:pStyle w:val="Heading2"/>
            <w:numPr>
              <w:numId w:val="40"/>
            </w:numPr>
          </w:pPr>
        </w:pPrChange>
      </w:pPr>
      <w:bookmarkStart w:id="126" w:name="_Toc528699573"/>
      <w:bookmarkStart w:id="127" w:name="_Toc528759774"/>
      <w:r w:rsidRPr="00F7521D">
        <w:rPr>
          <w:rFonts w:eastAsiaTheme="minorEastAsia"/>
        </w:rPr>
        <w:t>Armature Resistance</w:t>
      </w:r>
      <w:bookmarkEnd w:id="126"/>
      <w:bookmarkEnd w:id="127"/>
    </w:p>
    <w:p w14:paraId="22727E1D" w14:textId="55FF7512" w:rsidR="000368ED" w:rsidRDefault="000368ED" w:rsidP="000368ED">
      <w:pPr>
        <w:jc w:val="both"/>
      </w:pPr>
      <w:r>
        <w:rPr>
          <w:rFonts w:asciiTheme="minorHAnsi" w:eastAsiaTheme="minorHAnsi" w:hAnsiTheme="minorHAnsi" w:cstheme="minorBidi"/>
          <w:noProof/>
        </w:rPr>
        <mc:AlternateContent>
          <mc:Choice Requires="wps">
            <w:drawing>
              <wp:anchor distT="0" distB="0" distL="114300" distR="114300" simplePos="0" relativeHeight="251665408" behindDoc="0" locked="0" layoutInCell="1" allowOverlap="1" wp14:anchorId="335DE312" wp14:editId="761260D6">
                <wp:simplePos x="0" y="0"/>
                <wp:positionH relativeFrom="column">
                  <wp:posOffset>1852930</wp:posOffset>
                </wp:positionH>
                <wp:positionV relativeFrom="paragraph">
                  <wp:posOffset>299720</wp:posOffset>
                </wp:positionV>
                <wp:extent cx="742535" cy="274320"/>
                <wp:effectExtent l="12700" t="12700" r="6985" b="17780"/>
                <wp:wrapNone/>
                <wp:docPr id="8" name="Text Box 8"/>
                <wp:cNvGraphicFramePr/>
                <a:graphic xmlns:a="http://schemas.openxmlformats.org/drawingml/2006/main">
                  <a:graphicData uri="http://schemas.microsoft.com/office/word/2010/wordprocessingShape">
                    <wps:wsp>
                      <wps:cNvSpPr txBox="1"/>
                      <wps:spPr>
                        <a:xfrm>
                          <a:off x="0" y="0"/>
                          <a:ext cx="742535" cy="274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08B7EBB" w14:textId="77777777" w:rsidR="00AF1C80" w:rsidRDefault="00AF1C80" w:rsidP="000368ED">
                            <w:r>
                              <w:t>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5DE312" id="Text Box 8" o:spid="_x0000_s1031" type="#_x0000_t202" style="position:absolute;left:0;text-align:left;margin-left:145.9pt;margin-top:23.6pt;width:58.4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" fillcolor="white [3201]" strokecolor="#4f81bd [3204]" strokeweight="2pt">
                <v:textbox>
                  <w:txbxContent>
                    <w:p w14:paraId="508B7EBB" w14:textId="77777777" w:rsidR="00AF1C80" w:rsidRDefault="00AF1C80" w:rsidP="000368ED">
                      <w:r>
                        <w:t>Stalled</w:t>
                      </w:r>
                    </w:p>
                  </w:txbxContent>
                </v:textbox>
              </v:shape>
            </w:pict>
          </mc:Fallback>
        </mc:AlternateContent>
      </w:r>
      <w:del w:id="128" w:author="Author">
        <w:r w:rsidDel="004F19C2">
          <w:rPr>
            <w:rFonts w:asciiTheme="minorHAnsi" w:eastAsiaTheme="minorHAnsi" w:hAnsiTheme="minorHAnsi" w:cstheme="minorBidi"/>
            <w:noProof/>
          </w:rPr>
          <mc:AlternateContent>
            <mc:Choice Requires="wps">
              <w:drawing>
                <wp:anchor distT="0" distB="0" distL="114300" distR="114300" simplePos="0" relativeHeight="251664384" behindDoc="0" locked="0" layoutInCell="1" allowOverlap="1" wp14:anchorId="400E3AF7" wp14:editId="0CD18BCA">
                  <wp:simplePos x="0" y="0"/>
                  <wp:positionH relativeFrom="column">
                    <wp:posOffset>3695700</wp:posOffset>
                  </wp:positionH>
                  <wp:positionV relativeFrom="paragraph">
                    <wp:posOffset>438150</wp:posOffset>
                  </wp:positionV>
                  <wp:extent cx="678180" cy="83820"/>
                  <wp:effectExtent l="0" t="0" r="45720" b="68580"/>
                  <wp:wrapNone/>
                  <wp:docPr id="9" name="Straight Arrow Connector 9"/>
                  <wp:cNvGraphicFramePr/>
                  <a:graphic xmlns:a="http://schemas.openxmlformats.org/drawingml/2006/main">
                    <a:graphicData uri="http://schemas.microsoft.com/office/word/2010/wordprocessingShape">
                      <wps:wsp>
                        <wps:cNvCnPr/>
                        <wps:spPr>
                          <a:xfrm>
                            <a:off x="0" y="0"/>
                            <a:ext cx="678180" cy="8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DA4CBD" id="_x0000_t32" coordsize="21600,21600" o:spt="32" o:oned="t" path="m,l21600,21600e" filled="f">
                  <v:path arrowok="t" fillok="f" o:connecttype="none"/>
                  <o:lock v:ext="edit" shapetype="t"/>
                </v:shapetype>
                <v:shape id="Straight Arrow Connector 9" o:spid="_x0000_s1026" type="#_x0000_t32" style="position:absolute;margin-left:291pt;margin-top:34.5pt;width:53.4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" strokecolor="#4579b8 [3044]">
                  <v:stroke endarrow="block"/>
                </v:shape>
              </w:pict>
            </mc:Fallback>
          </mc:AlternateContent>
        </w:r>
        <w:r w:rsidDel="004F19C2">
          <w:rPr>
            <w:noProof/>
          </w:rPr>
          <w:drawing>
            <wp:inline distT="0" distB="0" distL="0" distR="0" wp14:anchorId="7237264C" wp14:editId="7C22240D">
              <wp:extent cx="3366135" cy="2331720"/>
              <wp:effectExtent l="0" t="0" r="0" b="0"/>
              <wp:docPr id="6" name="Chart 6">
                <a:extLst xmlns:a="http://schemas.openxmlformats.org/drawingml/2006/main">
                  <a:ext uri="{FF2B5EF4-FFF2-40B4-BE49-F238E27FC236}">
                    <a16:creationId xmlns:a16="http://schemas.microsoft.com/office/drawing/2014/main" id="{7F926990-E6DE-4468-94F1-7E83AFFFC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r>
        <w:rPr>
          <w:b/>
        </w:rPr>
        <w:t>F</w:t>
      </w:r>
      <w:ins w:id="129" w:author="Author">
        <w:r w:rsidR="004F19C2">
          <w:rPr>
            <w:noProof/>
          </w:rPr>
          <w:drawing>
            <wp:inline distT="0" distB="0" distL="0" distR="0" wp14:anchorId="443B1A91" wp14:editId="2A76FD27">
              <wp:extent cx="3366135" cy="2331720"/>
              <wp:effectExtent l="0" t="0" r="0" b="0"/>
              <wp:docPr id="30" name="Chart 30">
                <a:extLst xmlns:a="http://schemas.openxmlformats.org/drawingml/2006/main">
                  <a:ext uri="{FF2B5EF4-FFF2-40B4-BE49-F238E27FC236}">
                    <a16:creationId xmlns:a16="http://schemas.microsoft.com/office/drawing/2014/main" id="{7F926990-E6DE-4468-94F1-7E83AFFFC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roofErr w:type="spellStart"/>
      <w:r>
        <w:rPr>
          <w:b/>
        </w:rPr>
        <w:t>ig</w:t>
      </w:r>
      <w:proofErr w:type="spellEnd"/>
      <w:r>
        <w:rPr>
          <w:b/>
        </w:rPr>
        <w:t>. 2.1 A graph comparing the linear relationship of how the voltage across the motor varies by varying the flow of current for stalled and high torque stalled experiments.</w:t>
      </w:r>
      <w:r w:rsidRPr="002355EB">
        <w:t xml:space="preserve"> </w:t>
      </w:r>
      <w:r>
        <w:t xml:space="preserve">Despite using the </w:t>
      </w:r>
      <w:r>
        <w:lastRenderedPageBreak/>
        <w:t>same motor and effective method, two separate armature resistance values are occurring. The high torque experiment gives us a shallower gradient; therefore, the resistance value is around 2.0136</w:t>
      </w:r>
      <w:r w:rsidRPr="00186066">
        <w:t>Ω</w:t>
      </w:r>
      <w:r>
        <w:t>. Starting at the highest voltage for high torque, the motor would have been operating at a cooler temperature resulting in lower internal resistance. By getting to the stall voltage region, the motor would have been warmer. The opposite is true for the non-high torque experiment where the experiment was started with low voltage. The effective armature resistance would be:</w:t>
      </w:r>
    </w:p>
    <w:p w14:paraId="1D5CDF47" w14:textId="77777777" w:rsidR="000368ED" w:rsidRPr="00270C74" w:rsidRDefault="00AF1C80" w:rsidP="000368ED">
      <w:pPr>
        <w:rPr>
          <w:rFonts w:eastAsiaTheme="minorEastAsia"/>
        </w:rPr>
      </w:pPr>
      <m:oMathPara>
        <m:oMath>
          <m:f>
            <m:fPr>
              <m:ctrlPr>
                <w:rPr>
                  <w:rFonts w:ascii="Cambria Math" w:eastAsiaTheme="minorHAnsi" w:hAnsi="Cambria Math"/>
                  <w:i/>
                  <w:sz w:val="22"/>
                  <w:szCs w:val="22"/>
                  <w:lang w:eastAsia="en-US"/>
                </w:rPr>
              </m:ctrlPr>
            </m:fPr>
            <m:num>
              <m:sSub>
                <m:sSubPr>
                  <m:ctrlPr>
                    <w:rPr>
                      <w:rFonts w:ascii="Cambria Math" w:hAnsi="Cambria Math"/>
                      <w:i/>
                    </w:rPr>
                  </m:ctrlPr>
                </m:sSubPr>
                <m:e>
                  <m:r>
                    <w:rPr>
                      <w:rFonts w:ascii="Cambria Math" w:hAnsi="Cambria Math"/>
                    </w:rPr>
                    <m:t>R</m:t>
                  </m:r>
                </m:e>
                <m:sub>
                  <m:r>
                    <w:rPr>
                      <w:rFonts w:ascii="Cambria Math" w:hAnsi="Cambria Math"/>
                    </w:rPr>
                    <m:t>stall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ht</m:t>
                  </m:r>
                </m:sub>
              </m:sSub>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2.4</m:t>
              </m:r>
            </m:e>
          </m:d>
          <m:r>
            <w:rPr>
              <w:rFonts w:ascii="Cambria Math" w:hAnsi="Cambria Math"/>
            </w:rPr>
            <m:t xml:space="preserve">         </m:t>
          </m:r>
          <m:f>
            <m:fPr>
              <m:ctrlPr>
                <w:rPr>
                  <w:rFonts w:ascii="Cambria Math" w:eastAsiaTheme="minorHAnsi" w:hAnsi="Cambria Math"/>
                  <w:i/>
                  <w:sz w:val="22"/>
                  <w:szCs w:val="22"/>
                  <w:lang w:eastAsia="en-US"/>
                </w:rPr>
              </m:ctrlPr>
            </m:fPr>
            <m:num>
              <m:r>
                <w:rPr>
                  <w:rFonts w:ascii="Cambria Math" w:hAnsi="Cambria Math"/>
                </w:rPr>
                <m:t>2.0136+2.4211</m:t>
              </m:r>
            </m:num>
            <m:den>
              <m:r>
                <w:rPr>
                  <w:rFonts w:ascii="Cambria Math" w:hAnsi="Cambria Math"/>
                </w:rPr>
                <m:t>2</m:t>
              </m:r>
            </m:den>
          </m:f>
          <m:r>
            <w:rPr>
              <w:rFonts w:ascii="Cambria Math" w:hAnsi="Cambria Math"/>
            </w:rPr>
            <m:t xml:space="preserve">=2.2174 </m:t>
          </m:r>
          <m:r>
            <m:rPr>
              <m:sty m:val="p"/>
            </m:rPr>
            <w:rPr>
              <w:rFonts w:ascii="Cambria Math" w:hAnsi="Cambria Math"/>
            </w:rPr>
            <m:t>Ω</m:t>
          </m:r>
          <m:r>
            <w:rPr>
              <w:rFonts w:ascii="Cambria Math" w:hAnsi="Cambria Math"/>
            </w:rPr>
            <m:t xml:space="preserve">        </m:t>
          </m:r>
        </m:oMath>
      </m:oMathPara>
    </w:p>
    <w:p w14:paraId="0EEE57E0" w14:textId="77777777" w:rsidR="000368ED" w:rsidRDefault="000368ED" w:rsidP="000368ED">
      <w:pPr>
        <w:rPr>
          <w:rFonts w:eastAsiaTheme="minorEastAsia"/>
        </w:rPr>
      </w:pPr>
      <w:r>
        <w:rPr>
          <w:rFonts w:eastAsiaTheme="minorEastAsia"/>
        </w:rPr>
        <w:t>With a percentage error of:</w:t>
      </w:r>
    </w:p>
    <w:p w14:paraId="714C218C" w14:textId="4FE629E4" w:rsidR="000368ED" w:rsidRDefault="00AF1C80" w:rsidP="000368ED">
      <w:pPr>
        <w:rPr>
          <w:rFonts w:eastAsiaTheme="minorEastAsia"/>
        </w:rPr>
      </w:pPr>
      <m:oMathPara>
        <m:oMath>
          <m:f>
            <m:fPr>
              <m:ctrlPr>
                <w:rPr>
                  <w:rFonts w:ascii="Cambria Math" w:eastAsiaTheme="minorHAnsi" w:hAnsi="Cambria Math"/>
                  <w:i/>
                  <w:sz w:val="22"/>
                  <w:szCs w:val="22"/>
                  <w:lang w:eastAsia="en-US"/>
                </w:rPr>
              </m:ctrlPr>
            </m:fPr>
            <m:num>
              <m:r>
                <w:rPr>
                  <w:rFonts w:ascii="Cambria Math" w:hAnsi="Cambria Math"/>
                </w:rPr>
                <m:t>2.4211- 2.0136</m:t>
              </m:r>
            </m:num>
            <m:den>
              <m:r>
                <w:rPr>
                  <w:rFonts w:ascii="Cambria Math" w:hAnsi="Cambria Math"/>
                </w:rPr>
                <m:t>(2.0136+2.4211)÷2</m:t>
              </m:r>
            </m:den>
          </m:f>
          <m:r>
            <w:rPr>
              <w:rFonts w:ascii="Cambria Math" w:hAnsi="Cambria Math"/>
            </w:rPr>
            <m:t xml:space="preserve"> ×100=18.377%            (2.5)   </m:t>
          </m:r>
        </m:oMath>
      </m:oMathPara>
    </w:p>
    <w:p w14:paraId="10AFE076" w14:textId="77777777" w:rsidR="000368ED" w:rsidRPr="00685F9A" w:rsidRDefault="000368ED" w:rsidP="000368ED">
      <w:pPr>
        <w:pStyle w:val="Heading2"/>
        <w:numPr>
          <w:ilvl w:val="1"/>
          <w:numId w:val="40"/>
        </w:numPr>
        <w:rPr>
          <w:rFonts w:eastAsiaTheme="minorEastAsia"/>
        </w:rPr>
      </w:pPr>
      <w:bookmarkStart w:id="130" w:name="_Toc528699574"/>
      <w:bookmarkStart w:id="131" w:name="_Toc528759775"/>
      <w:r>
        <w:rPr>
          <w:rFonts w:eastAsiaTheme="minorEastAsia"/>
        </w:rPr>
        <w:t>Torque Constant</w:t>
      </w:r>
      <w:bookmarkEnd w:id="130"/>
      <w:bookmarkEnd w:id="131"/>
    </w:p>
    <w:p w14:paraId="4642D839" w14:textId="1DFB59E7" w:rsidR="000368ED" w:rsidRDefault="00E624DC" w:rsidP="000368ED">
      <w:r>
        <w:rPr>
          <w:rFonts w:asciiTheme="minorHAnsi" w:hAnsiTheme="minorHAnsi" w:cstheme="minorBidi"/>
          <w:noProof/>
        </w:rPr>
        <mc:AlternateContent>
          <mc:Choice Requires="wps">
            <w:drawing>
              <wp:anchor distT="0" distB="0" distL="114300" distR="114300" simplePos="0" relativeHeight="251666432" behindDoc="0" locked="0" layoutInCell="1" allowOverlap="1" wp14:anchorId="5070C62C" wp14:editId="05F75A34">
                <wp:simplePos x="0" y="0"/>
                <wp:positionH relativeFrom="column">
                  <wp:posOffset>1398905</wp:posOffset>
                </wp:positionH>
                <wp:positionV relativeFrom="paragraph">
                  <wp:posOffset>309245</wp:posOffset>
                </wp:positionV>
                <wp:extent cx="1267485" cy="2895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267485" cy="28956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7869922" w14:textId="77777777" w:rsidR="00AF1C80" w:rsidRPr="00685F9A" w:rsidRDefault="00AF1C80" w:rsidP="000368ED">
                            <w:pPr>
                              <w:rPr>
                                <w:color w:val="0070C0"/>
                              </w:rPr>
                            </w:pPr>
                            <w:r w:rsidRPr="00685F9A">
                              <w:rPr>
                                <w:color w:val="0070C0"/>
                              </w:rPr>
                              <w:t>Motor spinning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070C62C" id="Text Box 2" o:spid="_x0000_s1032" type="#_x0000_t202" style="position:absolute;margin-left:110.15pt;margin-top:24.35pt;width:99.8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" filled="f" stroked="f" strokeweight="2pt">
                <v:textbox>
                  <w:txbxContent>
                    <w:p w14:paraId="47869922" w14:textId="77777777" w:rsidR="00AF1C80" w:rsidRPr="00685F9A" w:rsidRDefault="00AF1C80" w:rsidP="000368ED">
                      <w:pPr>
                        <w:rPr>
                          <w:color w:val="0070C0"/>
                        </w:rPr>
                      </w:pPr>
                      <w:r w:rsidRPr="00685F9A">
                        <w:rPr>
                          <w:color w:val="0070C0"/>
                        </w:rPr>
                        <w:t>Motor spinning</w:t>
                      </w:r>
                    </w:p>
                  </w:txbxContent>
                </v:textbox>
              </v:shape>
            </w:pict>
          </mc:Fallback>
        </mc:AlternateContent>
      </w:r>
      <w:r>
        <w:rPr>
          <w:rFonts w:asciiTheme="minorHAnsi" w:hAnsiTheme="minorHAnsi" w:cstheme="minorBidi"/>
          <w:noProof/>
        </w:rPr>
        <mc:AlternateContent>
          <mc:Choice Requires="wps">
            <w:drawing>
              <wp:anchor distT="0" distB="0" distL="114300" distR="114300" simplePos="0" relativeHeight="251667456" behindDoc="0" locked="0" layoutInCell="1" allowOverlap="1" wp14:anchorId="7732250A" wp14:editId="49803995">
                <wp:simplePos x="0" y="0"/>
                <wp:positionH relativeFrom="column">
                  <wp:posOffset>2040255</wp:posOffset>
                </wp:positionH>
                <wp:positionV relativeFrom="paragraph">
                  <wp:posOffset>1044575</wp:posOffset>
                </wp:positionV>
                <wp:extent cx="1140737" cy="274320"/>
                <wp:effectExtent l="0" t="0" r="0" b="0"/>
                <wp:wrapNone/>
                <wp:docPr id="3" name="Text Box 3"/>
                <wp:cNvGraphicFramePr/>
                <a:graphic xmlns:a="http://schemas.openxmlformats.org/drawingml/2006/main">
                  <a:graphicData uri="http://schemas.microsoft.com/office/word/2010/wordprocessingShape">
                    <wps:wsp>
                      <wps:cNvSpPr txBox="1"/>
                      <wps:spPr>
                        <a:xfrm>
                          <a:off x="0" y="0"/>
                          <a:ext cx="1140737" cy="27432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A0E2A20" w14:textId="77777777" w:rsidR="00AF1C80" w:rsidRPr="00685F9A" w:rsidRDefault="00AF1C80" w:rsidP="000368ED">
                            <w:pPr>
                              <w:rPr>
                                <w:color w:val="C00000"/>
                              </w:rPr>
                            </w:pPr>
                            <w:r w:rsidRPr="00685F9A">
                              <w:rPr>
                                <w:color w:val="C00000"/>
                              </w:rPr>
                              <w:t>Motor 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32250A" id="Text Box 3" o:spid="_x0000_s1033" type="#_x0000_t202" style="position:absolute;margin-left:160.65pt;margin-top:82.25pt;width:89.8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" filled="f" stroked="f" strokeweight="2pt">
                <v:textbox>
                  <w:txbxContent>
                    <w:p w14:paraId="4A0E2A20" w14:textId="77777777" w:rsidR="00AF1C80" w:rsidRPr="00685F9A" w:rsidRDefault="00AF1C80" w:rsidP="000368ED">
                      <w:pPr>
                        <w:rPr>
                          <w:color w:val="C00000"/>
                        </w:rPr>
                      </w:pPr>
                      <w:r w:rsidRPr="00685F9A">
                        <w:rPr>
                          <w:color w:val="C00000"/>
                        </w:rPr>
                        <w:t>Motor stalled</w:t>
                      </w:r>
                    </w:p>
                  </w:txbxContent>
                </v:textbox>
              </v:shape>
            </w:pict>
          </mc:Fallback>
        </mc:AlternateContent>
      </w:r>
      <w:r w:rsidR="000368ED">
        <w:rPr>
          <w:noProof/>
        </w:rPr>
        <w:drawing>
          <wp:inline distT="0" distB="0" distL="0" distR="0" wp14:anchorId="4B4906F1" wp14:editId="3FEE8F80">
            <wp:extent cx="3337560" cy="2399030"/>
            <wp:effectExtent l="0" t="0" r="2540" b="1270"/>
            <wp:docPr id="7" name="Chart 7">
              <a:extLst xmlns:a="http://schemas.openxmlformats.org/drawingml/2006/main">
                <a:ext uri="{FF2B5EF4-FFF2-40B4-BE49-F238E27FC236}">
                  <a16:creationId xmlns:a16="http://schemas.microsoft.com/office/drawing/2014/main" id="{2A149BC8-F99E-4CF0-9E94-0A5D59CAA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5750DF" w14:textId="77777777" w:rsidR="000368ED" w:rsidRDefault="000368ED" w:rsidP="000368ED">
      <w:pPr>
        <w:jc w:val="both"/>
        <w:rPr>
          <w:b/>
        </w:rPr>
      </w:pPr>
      <w:r>
        <w:rPr>
          <w:b/>
        </w:rPr>
        <w:t xml:space="preserve">Fig. 2.2 A graph comparing the torque output of the motor when varying the current across the motor. </w:t>
      </w:r>
    </w:p>
    <w:p w14:paraId="0D6DD5E1" w14:textId="2F88E21D" w:rsidR="000368ED" w:rsidRDefault="000368ED" w:rsidP="000368ED">
      <w:pPr>
        <w:jc w:val="both"/>
      </w:pPr>
      <w:r>
        <w:t xml:space="preserve">The blue line shows the output while the motor is spinning. Due to the gradient compared to the stalled motor is higher, a higher KT is generated. Higher KT signifies that a greater amount of torque can be created with the same amount of current as the red line. The red line however shows a more realistic KT constant where it a greater resistance is placed on it causing a stall. </w:t>
      </w:r>
    </w:p>
    <w:p w14:paraId="49B2E40A" w14:textId="77777777" w:rsidR="000368ED" w:rsidRDefault="00AF1C80" w:rsidP="000368ED">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stalled</m:t>
                  </m:r>
                </m:sub>
              </m:sSub>
            </m:den>
          </m:f>
          <m:r>
            <w:rPr>
              <w:rFonts w:ascii="Cambria Math" w:hAnsi="Cambria Math"/>
            </w:rPr>
            <m:t xml:space="preserve">      (2.6)</m:t>
          </m:r>
        </m:oMath>
      </m:oMathPara>
    </w:p>
    <w:p w14:paraId="6EE34286" w14:textId="77777777" w:rsidR="000368ED" w:rsidRDefault="000368ED" w:rsidP="000368ED">
      <w:pPr>
        <w:jc w:val="both"/>
      </w:pPr>
      <w:r>
        <w:t>The torque constant is defined as the rate of change of torque with respect to the current supplied to the motor. An important point to note is that the motor requires a minimum current flow through the coils in order to produce movement thus torque. This therefore explains why the graph line is slightly offset to the right. In this scenario, the stall current is around 0.16A but it must be noted that the stall current is dependent on a wider range of factors directly related to the buggy.</w:t>
      </w:r>
    </w:p>
    <w:p w14:paraId="1F7C084A" w14:textId="77777777" w:rsidR="000368ED" w:rsidRDefault="000368ED" w:rsidP="000368ED">
      <w:pPr>
        <w:pStyle w:val="Heading2"/>
        <w:numPr>
          <w:ilvl w:val="1"/>
          <w:numId w:val="40"/>
        </w:numPr>
      </w:pPr>
      <w:bookmarkStart w:id="132" w:name="_Toc528699575"/>
      <w:bookmarkStart w:id="133" w:name="_Toc528759776"/>
      <w:r>
        <w:t>Back EMF Constant</w:t>
      </w:r>
      <w:bookmarkEnd w:id="132"/>
      <w:bookmarkEnd w:id="133"/>
    </w:p>
    <w:p w14:paraId="7456D13A" w14:textId="77777777" w:rsidR="000368ED" w:rsidRDefault="000368ED" w:rsidP="000368ED"/>
    <w:p w14:paraId="41A58FD0" w14:textId="77777777" w:rsidR="000368ED" w:rsidRDefault="000368ED" w:rsidP="000368ED">
      <w:r>
        <w:rPr>
          <w:noProof/>
        </w:rPr>
        <w:lastRenderedPageBreak/>
        <w:drawing>
          <wp:inline distT="0" distB="0" distL="0" distR="0" wp14:anchorId="4186D12A" wp14:editId="6C12FEB0">
            <wp:extent cx="5759450" cy="2548890"/>
            <wp:effectExtent l="0" t="0" r="6350" b="16510"/>
            <wp:docPr id="5" name="Chart 5">
              <a:extLst xmlns:a="http://schemas.openxmlformats.org/drawingml/2006/main">
                <a:ext uri="{FF2B5EF4-FFF2-40B4-BE49-F238E27FC236}">
                  <a16:creationId xmlns:a16="http://schemas.microsoft.com/office/drawing/2014/main" id="{139F0258-B63A-4FC6-BB23-609CE1335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78AEE37" w14:textId="77777777" w:rsidR="000368ED" w:rsidRPr="004042D2" w:rsidRDefault="000368ED" w:rsidP="000368ED">
      <w:r w:rsidRPr="00F50CBB">
        <w:rPr>
          <w:b/>
        </w:rPr>
        <w:t>Fig 2.3 A graph comparing how varying the speed of the spin of the motor affects the back EMF voltage.</w:t>
      </w:r>
      <w:r>
        <w:rPr>
          <w:b/>
        </w:rPr>
        <w:t xml:space="preserve"> </w:t>
      </w:r>
      <w:r>
        <w:t>The gradient of this line defines the back EMF constant. This is characteristic is generated due to the motor creating an independent electromotive force that is applied opposite to the electromotive force of the power supply. This must not be mistaken for the potential difference lost due to the internal resistance of the coils itself.</w:t>
      </w:r>
    </w:p>
    <w:p w14:paraId="77E16AAD" w14:textId="77777777" w:rsidR="000368ED" w:rsidRDefault="000368ED" w:rsidP="000368ED">
      <w:pPr>
        <w:rPr>
          <w:b/>
        </w:rPr>
      </w:pPr>
    </w:p>
    <w:p w14:paraId="1DC65F9E" w14:textId="77777777" w:rsidR="000368ED" w:rsidRDefault="000368ED" w:rsidP="000368ED">
      <w:pPr>
        <w:widowControl/>
        <w:spacing w:after="0"/>
        <w:ind w:left="567" w:firstLine="567"/>
        <w:rPr>
          <w:rFonts w:ascii="Times New Roman" w:hAnsi="Times New Roman" w:cs="Times New Roman"/>
          <w:b/>
        </w:rPr>
      </w:pPr>
      <w:r w:rsidRPr="007F5558">
        <w:rPr>
          <w:color w:val="222222"/>
          <w:szCs w:val="25"/>
          <w:shd w:val="clear" w:color="auto" w:fill="F8F9FA"/>
          <w:lang w:eastAsia="en-US"/>
        </w:rPr>
        <w:t>ω</w:t>
      </w:r>
      <w:r>
        <w:rPr>
          <w:rFonts w:ascii="Times New Roman" w:hAnsi="Times New Roman" w:cs="Times New Roman"/>
          <w:szCs w:val="24"/>
          <w:lang w:eastAsia="en-US"/>
        </w:rPr>
        <w:t xml:space="preserve"> </w:t>
      </w:r>
      <m:oMath>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E</m:t>
                </m:r>
              </m:sub>
            </m:sSub>
          </m:num>
          <m:den>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E</m:t>
                </m:r>
              </m:sub>
            </m:sSub>
          </m:den>
        </m:f>
      </m:oMath>
      <w:r>
        <w:rPr>
          <w:rFonts w:ascii="Times New Roman" w:hAnsi="Times New Roman" w:cs="Times New Roman"/>
          <w:b/>
        </w:rPr>
        <w:tab/>
        <w:t xml:space="preserve">   </w:t>
      </w:r>
      <w:proofErr w:type="gramStart"/>
      <w:r>
        <w:rPr>
          <w:rFonts w:ascii="Times New Roman" w:hAnsi="Times New Roman" w:cs="Times New Roman"/>
          <w:b/>
        </w:rPr>
        <w:t xml:space="preserve">   (</w:t>
      </w:r>
      <w:proofErr w:type="gramEnd"/>
      <w:r>
        <w:rPr>
          <w:rFonts w:ascii="Times New Roman" w:hAnsi="Times New Roman" w:cs="Times New Roman"/>
          <w:b/>
        </w:rPr>
        <w:t>2.7)</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E</m:t>
            </m:r>
          </m:sub>
        </m:sSub>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E</m:t>
                </m:r>
              </m:sub>
            </m:sSub>
          </m:num>
          <m:den>
            <m:r>
              <m:rPr>
                <m:sty m:val="p"/>
              </m:rPr>
              <w:rPr>
                <w:rFonts w:ascii="Cambria Math" w:hAnsi="Cambria Math"/>
                <w:color w:val="222222"/>
                <w:szCs w:val="25"/>
                <w:shd w:val="clear" w:color="auto" w:fill="F8F9FA"/>
                <w:lang w:eastAsia="en-US"/>
              </w:rPr>
              <m:t>ω</m:t>
            </m:r>
          </m:den>
        </m:f>
      </m:oMath>
      <w:r>
        <w:rPr>
          <w:rFonts w:ascii="Times New Roman" w:hAnsi="Times New Roman" w:cs="Times New Roman"/>
          <w:b/>
        </w:rPr>
        <w:t xml:space="preserve">          (2.8)</w:t>
      </w:r>
    </w:p>
    <w:p w14:paraId="5E4EF21C" w14:textId="77777777" w:rsidR="000368ED" w:rsidRDefault="000368ED" w:rsidP="000368ED">
      <w:pPr>
        <w:widowControl/>
        <w:spacing w:after="0"/>
        <w:rPr>
          <w:rFonts w:ascii="Times New Roman" w:hAnsi="Times New Roman" w:cs="Times New Roman"/>
          <w:b/>
        </w:rPr>
      </w:pPr>
      <w:r>
        <w:rPr>
          <w:rFonts w:ascii="Times New Roman" w:hAnsi="Times New Roman" w:cs="Times New Roman"/>
          <w:b/>
        </w:rPr>
        <w:tab/>
      </w:r>
    </w:p>
    <w:p w14:paraId="15AB017A" w14:textId="77777777" w:rsidR="000368ED" w:rsidRDefault="000368ED" w:rsidP="000368ED">
      <w:pPr>
        <w:widowControl/>
        <w:spacing w:after="0"/>
        <w:rPr>
          <w:rFonts w:ascii="Times New Roman" w:hAnsi="Times New Roman" w:cs="Times New Roman"/>
          <w:szCs w:val="24"/>
          <w:lang w:eastAsia="en-US"/>
        </w:rPr>
      </w:pPr>
      <w:r>
        <w:rPr>
          <w:rFonts w:ascii="Times New Roman" w:hAnsi="Times New Roman" w:cs="Times New Roman"/>
          <w:noProof/>
          <w:szCs w:val="24"/>
          <w:lang w:eastAsia="en-US"/>
        </w:rPr>
        <mc:AlternateContent>
          <mc:Choice Requires="wps">
            <w:drawing>
              <wp:anchor distT="0" distB="0" distL="114300" distR="114300" simplePos="0" relativeHeight="251668480" behindDoc="0" locked="0" layoutInCell="1" allowOverlap="1" wp14:anchorId="2FC19C40" wp14:editId="75C45B0A">
                <wp:simplePos x="0" y="0"/>
                <wp:positionH relativeFrom="column">
                  <wp:posOffset>2027293</wp:posOffset>
                </wp:positionH>
                <wp:positionV relativeFrom="paragraph">
                  <wp:posOffset>211118</wp:posOffset>
                </wp:positionV>
                <wp:extent cx="2813685" cy="87757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13685" cy="877570"/>
                        </a:xfrm>
                        <a:prstGeom prst="rect">
                          <a:avLst/>
                        </a:prstGeom>
                        <a:noFill/>
                        <a:ln w="6350">
                          <a:noFill/>
                        </a:ln>
                      </wps:spPr>
                      <wps:txbx>
                        <w:txbxContent>
                          <w:p w14:paraId="016B37C8" w14:textId="77777777" w:rsidR="00AF1C80" w:rsidRPr="00A66711" w:rsidRDefault="00AF1C80" w:rsidP="000368ED">
                            <w:pPr>
                              <w:rPr>
                                <w:b/>
                              </w:rPr>
                            </w:pPr>
                            <w:r w:rsidRPr="00A66711">
                              <w:rPr>
                                <w:b/>
                              </w:rPr>
                              <w:t>Fig 2.4 A basic simulation showing the effect of back EMF and how it affects the flow of current across the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19C40" id="Text Box 11" o:spid="_x0000_s1034" type="#_x0000_t202" style="position:absolute;margin-left:159.65pt;margin-top:16.6pt;width:221.55pt;height:6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" filled="f" stroked="f" strokeweight=".5pt">
                <v:textbox>
                  <w:txbxContent>
                    <w:p w14:paraId="016B37C8" w14:textId="77777777" w:rsidR="00AF1C80" w:rsidRPr="00A66711" w:rsidRDefault="00AF1C80" w:rsidP="000368ED">
                      <w:pPr>
                        <w:rPr>
                          <w:b/>
                        </w:rPr>
                      </w:pPr>
                      <w:r w:rsidRPr="00A66711">
                        <w:rPr>
                          <w:b/>
                        </w:rPr>
                        <w:t>Fig 2.4 A basic simulation showing the effect of back EMF and how it affects the flow of current across the motor.</w:t>
                      </w:r>
                    </w:p>
                  </w:txbxContent>
                </v:textbox>
              </v:shape>
            </w:pict>
          </mc:Fallback>
        </mc:AlternateContent>
      </w:r>
      <w:r>
        <w:rPr>
          <w:rFonts w:ascii="Times New Roman" w:hAnsi="Times New Roman" w:cs="Times New Roman"/>
          <w:noProof/>
          <w:szCs w:val="24"/>
          <w:lang w:eastAsia="en-US"/>
        </w:rPr>
        <w:drawing>
          <wp:inline distT="0" distB="0" distL="0" distR="0" wp14:anchorId="1918D972" wp14:editId="63BE5EE7">
            <wp:extent cx="1990164" cy="1523020"/>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10-30 at 21.29.3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01390" cy="1531611"/>
                    </a:xfrm>
                    <a:prstGeom prst="rect">
                      <a:avLst/>
                    </a:prstGeom>
                  </pic:spPr>
                </pic:pic>
              </a:graphicData>
            </a:graphic>
          </wp:inline>
        </w:drawing>
      </w:r>
    </w:p>
    <w:p w14:paraId="5C646EF9" w14:textId="77777777" w:rsidR="000368ED" w:rsidRPr="007F5558" w:rsidRDefault="000368ED" w:rsidP="000368ED">
      <w:pPr>
        <w:widowControl/>
        <w:spacing w:after="0"/>
        <w:rPr>
          <w:rFonts w:ascii="Times New Roman" w:hAnsi="Times New Roman" w:cs="Times New Roman"/>
          <w:szCs w:val="24"/>
          <w:lang w:eastAsia="en-US"/>
        </w:rPr>
      </w:pPr>
    </w:p>
    <w:p w14:paraId="14023581" w14:textId="77777777" w:rsidR="000368ED" w:rsidDel="004F19C2" w:rsidRDefault="000368ED" w:rsidP="000368ED">
      <w:pPr>
        <w:rPr>
          <w:del w:id="134" w:author="Author"/>
        </w:rPr>
      </w:pPr>
      <w:r>
        <w:t xml:space="preserve">By calculating and knowing the back EMF constants, these values can be used to create basic simulations that will show the team the effects of varying resistances and electromagnetic force supplied by the batteries. </w:t>
      </w:r>
    </w:p>
    <w:p w14:paraId="33CB50AF" w14:textId="77777777" w:rsidR="000368ED" w:rsidRPr="00A66711" w:rsidRDefault="000368ED" w:rsidP="000368ED"/>
    <w:tbl>
      <w:tblPr>
        <w:tblStyle w:val="TableGrid"/>
        <w:tblW w:w="0" w:type="auto"/>
        <w:tblLook w:val="04A0" w:firstRow="1" w:lastRow="0" w:firstColumn="1" w:lastColumn="0" w:noHBand="0" w:noVBand="1"/>
      </w:tblPr>
      <w:tblGrid>
        <w:gridCol w:w="4643"/>
        <w:gridCol w:w="1561"/>
      </w:tblGrid>
      <w:tr w:rsidR="000368ED" w14:paraId="745D562B" w14:textId="77777777" w:rsidTr="000368ED">
        <w:tc>
          <w:tcPr>
            <w:tcW w:w="4643" w:type="dxa"/>
            <w:shd w:val="clear" w:color="auto" w:fill="D9D9D9" w:themeFill="background1" w:themeFillShade="D9"/>
          </w:tcPr>
          <w:p w14:paraId="19E3139B" w14:textId="77777777" w:rsidR="000368ED" w:rsidRDefault="000368ED" w:rsidP="000368ED">
            <w:r>
              <w:t>Torque Constant spinning (Nm/A)</w:t>
            </w:r>
          </w:p>
        </w:tc>
        <w:tc>
          <w:tcPr>
            <w:tcW w:w="1561" w:type="dxa"/>
          </w:tcPr>
          <w:p w14:paraId="3773E678" w14:textId="77777777" w:rsidR="000368ED" w:rsidRDefault="000368ED" w:rsidP="000368ED">
            <w:r>
              <w:t>0.008</w:t>
            </w:r>
          </w:p>
        </w:tc>
      </w:tr>
      <w:tr w:rsidR="000368ED" w14:paraId="726B50BF" w14:textId="77777777" w:rsidTr="000368ED">
        <w:tc>
          <w:tcPr>
            <w:tcW w:w="4643" w:type="dxa"/>
            <w:shd w:val="clear" w:color="auto" w:fill="D9D9D9" w:themeFill="background1" w:themeFillShade="D9"/>
          </w:tcPr>
          <w:p w14:paraId="3BBFA1E3" w14:textId="77777777" w:rsidR="000368ED" w:rsidRDefault="000368ED" w:rsidP="000368ED">
            <w:r>
              <w:t>Torque Constant stalled (Nm/A)</w:t>
            </w:r>
          </w:p>
        </w:tc>
        <w:tc>
          <w:tcPr>
            <w:tcW w:w="1561" w:type="dxa"/>
          </w:tcPr>
          <w:p w14:paraId="41B25B74" w14:textId="77777777" w:rsidR="000368ED" w:rsidRDefault="000368ED" w:rsidP="000368ED">
            <w:r>
              <w:t>0.0069</w:t>
            </w:r>
          </w:p>
        </w:tc>
      </w:tr>
      <w:tr w:rsidR="000368ED" w14:paraId="73B1C9FC" w14:textId="77777777" w:rsidTr="000368ED">
        <w:tc>
          <w:tcPr>
            <w:tcW w:w="4643" w:type="dxa"/>
            <w:shd w:val="clear" w:color="auto" w:fill="D9D9D9" w:themeFill="background1" w:themeFillShade="D9"/>
          </w:tcPr>
          <w:p w14:paraId="1A05A6E6" w14:textId="77777777" w:rsidR="000368ED" w:rsidRDefault="000368ED" w:rsidP="000368ED">
            <w:r>
              <w:t>Armature Resistance (</w:t>
            </w:r>
            <m:oMath>
              <m:r>
                <m:rPr>
                  <m:sty m:val="p"/>
                </m:rPr>
                <w:rPr>
                  <w:rFonts w:ascii="Cambria Math" w:hAnsi="Cambria Math"/>
                </w:rPr>
                <m:t>Ω)</m:t>
              </m:r>
            </m:oMath>
          </w:p>
        </w:tc>
        <w:tc>
          <w:tcPr>
            <w:tcW w:w="1561" w:type="dxa"/>
          </w:tcPr>
          <w:p w14:paraId="65E0949A" w14:textId="77777777" w:rsidR="000368ED" w:rsidRDefault="000368ED" w:rsidP="000368ED">
            <w:r>
              <w:t>2.217</w:t>
            </w:r>
          </w:p>
        </w:tc>
      </w:tr>
      <w:tr w:rsidR="000368ED" w14:paraId="0981CDE5" w14:textId="77777777" w:rsidTr="000368ED">
        <w:tc>
          <w:tcPr>
            <w:tcW w:w="4643" w:type="dxa"/>
            <w:shd w:val="clear" w:color="auto" w:fill="D9D9D9" w:themeFill="background1" w:themeFillShade="D9"/>
          </w:tcPr>
          <w:p w14:paraId="069EB3EC" w14:textId="77777777" w:rsidR="000368ED" w:rsidRPr="003C34C6" w:rsidRDefault="000368ED" w:rsidP="000368ED">
            <w:r>
              <w:t>Back EMF Constant (V/rads</w:t>
            </w:r>
            <w:r w:rsidRPr="003C34C6">
              <w:rPr>
                <w:vertAlign w:val="superscript"/>
              </w:rPr>
              <w:t>-1</w:t>
            </w:r>
            <w:r>
              <w:t>)</w:t>
            </w:r>
          </w:p>
        </w:tc>
        <w:tc>
          <w:tcPr>
            <w:tcW w:w="1561" w:type="dxa"/>
          </w:tcPr>
          <w:p w14:paraId="11692374" w14:textId="77777777" w:rsidR="000368ED" w:rsidRDefault="000368ED" w:rsidP="000368ED">
            <w:r>
              <w:t>0.0096</w:t>
            </w:r>
          </w:p>
        </w:tc>
      </w:tr>
    </w:tbl>
    <w:p w14:paraId="53C478DF" w14:textId="77777777" w:rsidR="000368ED" w:rsidRPr="003C34C6" w:rsidDel="004F19C2" w:rsidRDefault="000368ED" w:rsidP="00F7521D">
      <w:pPr>
        <w:rPr>
          <w:del w:id="135" w:author="Author"/>
          <w:b/>
        </w:rPr>
      </w:pPr>
      <w:r w:rsidRPr="003C34C6">
        <w:rPr>
          <w:b/>
        </w:rPr>
        <w:t xml:space="preserve">Table 2.1 </w:t>
      </w:r>
      <w:r>
        <w:rPr>
          <w:b/>
        </w:rPr>
        <w:t>S</w:t>
      </w:r>
      <w:r w:rsidRPr="003C34C6">
        <w:rPr>
          <w:b/>
        </w:rPr>
        <w:t>ummary of motor constants</w:t>
      </w:r>
      <w:del w:id="136" w:author="Author">
        <w:r w:rsidRPr="003C34C6" w:rsidDel="004F19C2">
          <w:rPr>
            <w:b/>
          </w:rPr>
          <w:delText>.</w:delText>
        </w:r>
      </w:del>
    </w:p>
    <w:p w14:paraId="16F07417" w14:textId="77777777" w:rsidR="00857D48" w:rsidRDefault="00857D48">
      <w:pPr>
        <w:pPrChange w:id="137" w:author="Author">
          <w:pPr>
            <w:pStyle w:val="BodyText"/>
            <w:jc w:val="left"/>
          </w:pPr>
        </w:pPrChange>
      </w:pPr>
    </w:p>
    <w:p w14:paraId="21A24B8F" w14:textId="77777777" w:rsidR="007B34E2" w:rsidRDefault="007B34E2" w:rsidP="00E61517">
      <w:pPr>
        <w:pStyle w:val="Heading1"/>
      </w:pPr>
      <w:bookmarkStart w:id="138" w:name="_Toc528759777"/>
      <w:r>
        <w:t>Load measurements</w:t>
      </w:r>
      <w:bookmarkEnd w:id="138"/>
    </w:p>
    <w:p w14:paraId="013AA1E7" w14:textId="77777777" w:rsidR="000368ED" w:rsidRPr="00F7521D" w:rsidRDefault="000368ED" w:rsidP="000368ED">
      <w:pPr>
        <w:jc w:val="both"/>
        <w:rPr>
          <w:szCs w:val="24"/>
          <w:rPrChange w:id="139" w:author="Author">
            <w:rPr>
              <w:rFonts w:asciiTheme="minorBidi" w:hAnsiTheme="minorBidi"/>
              <w:szCs w:val="24"/>
            </w:rPr>
          </w:rPrChange>
        </w:rPr>
      </w:pPr>
      <w:r w:rsidRPr="00F7521D">
        <w:rPr>
          <w:szCs w:val="24"/>
          <w:rPrChange w:id="140" w:author="Author">
            <w:rPr>
              <w:rFonts w:asciiTheme="minorBidi" w:hAnsiTheme="minorBidi"/>
              <w:szCs w:val="24"/>
            </w:rPr>
          </w:rPrChange>
        </w:rPr>
        <w:t xml:space="preserve">The aim of the experiment is to know the required force and hence the torque to move the buggy from stationary and at constant speed through across flat and </w:t>
      </w:r>
      <w:r w:rsidRPr="00F7521D">
        <w:rPr>
          <w:szCs w:val="24"/>
          <w:rPrChange w:id="141" w:author="Author">
            <w:rPr>
              <w:rFonts w:asciiTheme="minorBidi" w:hAnsiTheme="minorBidi"/>
              <w:szCs w:val="24"/>
            </w:rPr>
          </w:rPrChange>
        </w:rPr>
        <w:lastRenderedPageBreak/>
        <w:t>inclined surface. By completing the load experiment and using the results to calculate the static and rolling friction coefficient, the force to move any buggy mass can be calculated, hence the torque. The Gear ratio can be selected as the selection is based on the compromise of both providing enough torque at the wheels for buggy to move through greatest resistance and still have significant speed. from the greatest resistance the voltage and current can be calculated from (4.??).</w:t>
      </w:r>
    </w:p>
    <w:p w14:paraId="4161D271" w14:textId="77777777" w:rsidR="000368ED" w:rsidRPr="00F7521D" w:rsidRDefault="000368ED" w:rsidP="000368ED">
      <w:pPr>
        <w:jc w:val="both"/>
        <w:rPr>
          <w:szCs w:val="24"/>
          <w:rPrChange w:id="142" w:author="Author">
            <w:rPr>
              <w:rFonts w:asciiTheme="minorBidi" w:hAnsiTheme="minorBidi"/>
              <w:szCs w:val="24"/>
            </w:rPr>
          </w:rPrChange>
        </w:rPr>
      </w:pPr>
      <w:r w:rsidRPr="00F7521D">
        <w:rPr>
          <w:szCs w:val="24"/>
          <w:rPrChange w:id="143" w:author="Author">
            <w:rPr>
              <w:rFonts w:asciiTheme="minorBidi" w:hAnsiTheme="minorBidi"/>
              <w:szCs w:val="24"/>
            </w:rPr>
          </w:rPrChange>
        </w:rPr>
        <w:t xml:space="preserve">According to newton’s third law of motion; for every action, there is an equal and opposite reaction in the opposite direction of the force. So, the object will receive more opposing force if it weighs more, it pushes down more so exerts more force on surface. That given, every surface has a texture that is given by the coefficient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r w:rsidRPr="00F7521D">
        <w:rPr>
          <w:rFonts w:eastAsiaTheme="minorEastAsia"/>
          <w:szCs w:val="24"/>
          <w:rPrChange w:id="144" w:author="Author">
            <w:rPr>
              <w:rFonts w:asciiTheme="minorBidi" w:eastAsiaTheme="minorEastAsia" w:hAnsiTheme="minorBidi"/>
              <w:szCs w:val="24"/>
            </w:rPr>
          </w:rPrChange>
        </w:rPr>
        <w:t xml:space="preserve"> </w:t>
      </w:r>
      <w:r w:rsidRPr="00F7521D">
        <w:rPr>
          <w:szCs w:val="24"/>
          <w:rPrChange w:id="145" w:author="Author">
            <w:rPr>
              <w:rFonts w:asciiTheme="minorBidi" w:hAnsiTheme="minorBidi"/>
              <w:szCs w:val="24"/>
            </w:rPr>
          </w:rPrChange>
        </w:rPr>
        <w:t xml:space="preserve">so the result is friction, </w:t>
      </w:r>
      <w:r w:rsidRPr="00F7521D">
        <w:rPr>
          <w:b/>
          <w:bCs/>
          <w:szCs w:val="24"/>
          <w:rPrChange w:id="146" w:author="Author">
            <w:rPr>
              <w:rFonts w:asciiTheme="minorBidi" w:hAnsiTheme="minorBidi"/>
              <w:b/>
              <w:bCs/>
              <w:szCs w:val="24"/>
            </w:rPr>
          </w:rPrChange>
        </w:rPr>
        <w:t>F;</w:t>
      </w:r>
    </w:p>
    <w:p w14:paraId="60D30361" w14:textId="77777777" w:rsidR="000368ED" w:rsidRPr="00F7521D" w:rsidRDefault="000368ED" w:rsidP="000368ED">
      <w:pPr>
        <w:jc w:val="both"/>
        <w:rPr>
          <w:rFonts w:eastAsiaTheme="minorEastAsia"/>
          <w:b/>
          <w:szCs w:val="24"/>
          <w:rPrChange w:id="147" w:author="Author">
            <w:rPr>
              <w:rFonts w:asciiTheme="minorBidi" w:eastAsiaTheme="minorEastAsia" w:hAnsiTheme="minorBidi"/>
              <w:b/>
              <w:szCs w:val="24"/>
            </w:rPr>
          </w:rPrChange>
        </w:rPr>
      </w:pPr>
      <m:oMathPara>
        <m:oMath>
          <m:r>
            <m:rPr>
              <m:sty m:val="bi"/>
            </m:rPr>
            <w:rPr>
              <w:rFonts w:ascii="Cambria Math" w:hAnsi="Cambria Math"/>
              <w:szCs w:val="24"/>
            </w:rPr>
            <m:t>F=m.g.</m:t>
          </m:r>
          <m:sSub>
            <m:sSubPr>
              <m:ctrlPr>
                <w:rPr>
                  <w:rFonts w:ascii="Cambria Math" w:hAnsi="Cambria Math"/>
                  <w:b/>
                  <w:bCs/>
                  <w:i/>
                  <w:szCs w:val="24"/>
                </w:rPr>
              </m:ctrlPr>
            </m:sSubPr>
            <m:e>
              <m:r>
                <m:rPr>
                  <m:sty m:val="bi"/>
                </m:rPr>
                <w:rPr>
                  <w:rFonts w:ascii="Cambria Math" w:hAnsi="Cambria Math"/>
                  <w:szCs w:val="24"/>
                </w:rPr>
                <m:t>C</m:t>
              </m:r>
            </m:e>
            <m:sub>
              <m:r>
                <m:rPr>
                  <m:sty m:val="bi"/>
                </m:rPr>
                <w:rPr>
                  <w:rFonts w:ascii="Cambria Math" w:hAnsi="Cambria Math"/>
                  <w:szCs w:val="24"/>
                </w:rPr>
                <m:t>p</m:t>
              </m:r>
            </m:sub>
          </m:sSub>
          <m:r>
            <m:rPr>
              <m:sty m:val="bi"/>
            </m:rPr>
            <w:rPr>
              <w:rFonts w:ascii="Cambria Math" w:eastAsiaTheme="minorEastAsia" w:hAnsi="Cambria Math"/>
              <w:szCs w:val="24"/>
            </w:rPr>
            <m:t xml:space="preserve"> (3.2)</m:t>
          </m:r>
          <m:r>
            <w:rPr>
              <w:rFonts w:ascii="Cambria Math" w:hAnsi="Cambria Math"/>
              <w:szCs w:val="24"/>
            </w:rPr>
            <m:t xml:space="preserve">        </m:t>
          </m:r>
          <m:r>
            <m:rPr>
              <m:sty m:val="bi"/>
            </m:rPr>
            <w:rPr>
              <w:rFonts w:ascii="Cambria Math" w:hAnsi="Cambria Math"/>
              <w:szCs w:val="24"/>
            </w:rPr>
            <m:t>W=m.g (3.1)</m:t>
          </m:r>
        </m:oMath>
      </m:oMathPara>
    </w:p>
    <w:p w14:paraId="1A358CBD" w14:textId="77777777" w:rsidR="000368ED" w:rsidRPr="00F7521D" w:rsidRDefault="000368ED" w:rsidP="000368ED">
      <w:pPr>
        <w:jc w:val="both"/>
        <w:rPr>
          <w:b/>
          <w:bCs/>
          <w:szCs w:val="24"/>
          <w:rPrChange w:id="148" w:author="Author">
            <w:rPr>
              <w:rFonts w:asciiTheme="minorBidi" w:hAnsiTheme="minorBidi"/>
              <w:b/>
              <w:bCs/>
              <w:szCs w:val="24"/>
            </w:rPr>
          </w:rPrChange>
        </w:rPr>
      </w:pPr>
      <m:oMath>
        <m:r>
          <w:rPr>
            <w:rFonts w:ascii="Cambria Math" w:hAnsi="Cambria Math"/>
            <w:szCs w:val="24"/>
          </w:rPr>
          <m:t xml:space="preserve">                           where m=mass </m:t>
        </m:r>
        <m:d>
          <m:dPr>
            <m:ctrlPr>
              <w:rPr>
                <w:rFonts w:ascii="Cambria Math" w:hAnsi="Cambria Math"/>
                <w:bCs/>
                <w:i/>
                <w:szCs w:val="24"/>
              </w:rPr>
            </m:ctrlPr>
          </m:dPr>
          <m:e>
            <m:r>
              <w:rPr>
                <w:rFonts w:ascii="Cambria Math" w:hAnsi="Cambria Math"/>
                <w:szCs w:val="24"/>
              </w:rPr>
              <m:t>kg</m:t>
            </m:r>
          </m:e>
        </m:d>
        <m:r>
          <w:rPr>
            <w:rFonts w:ascii="Cambria Math" w:hAnsi="Cambria Math"/>
            <w:szCs w:val="24"/>
          </w:rPr>
          <m:t>, g=gravitational constant (m.</m:t>
        </m:r>
        <m:sSup>
          <m:sSupPr>
            <m:ctrlPr>
              <w:rPr>
                <w:rFonts w:ascii="Cambria Math" w:hAnsi="Cambria Math"/>
                <w:bCs/>
                <w:i/>
                <w:szCs w:val="24"/>
              </w:rPr>
            </m:ctrlPr>
          </m:sSupPr>
          <m:e>
            <m:r>
              <w:rPr>
                <w:rFonts w:ascii="Cambria Math" w:hAnsi="Cambria Math"/>
                <w:szCs w:val="24"/>
              </w:rPr>
              <m:t>s</m:t>
            </m:r>
          </m:e>
          <m:sup>
            <m:r>
              <w:rPr>
                <w:rFonts w:ascii="Cambria Math" w:hAnsi="Cambria Math"/>
                <w:szCs w:val="24"/>
              </w:rPr>
              <m:t>-2</m:t>
            </m:r>
          </m:sup>
        </m:sSup>
      </m:oMath>
      <w:r w:rsidRPr="00F7521D">
        <w:rPr>
          <w:rFonts w:eastAsiaTheme="minorEastAsia"/>
          <w:bCs/>
          <w:szCs w:val="24"/>
          <w:rPrChange w:id="149" w:author="Author">
            <w:rPr>
              <w:rFonts w:asciiTheme="minorBidi" w:eastAsiaTheme="minorEastAsia" w:hAnsiTheme="minorBidi"/>
              <w:bCs/>
              <w:szCs w:val="24"/>
            </w:rPr>
          </w:rPrChange>
        </w:rPr>
        <w:t>)</w:t>
      </w:r>
    </w:p>
    <w:p w14:paraId="234FA70D" w14:textId="77777777" w:rsidR="004F19C2" w:rsidRDefault="004F19C2" w:rsidP="000368ED">
      <w:pPr>
        <w:jc w:val="both"/>
        <w:rPr>
          <w:b/>
          <w:bCs/>
          <w:szCs w:val="24"/>
        </w:rPr>
      </w:pPr>
    </w:p>
    <w:p w14:paraId="205B295B" w14:textId="4FEBC775" w:rsidR="000368ED" w:rsidRPr="00F7521D" w:rsidRDefault="000368ED" w:rsidP="000368ED">
      <w:pPr>
        <w:jc w:val="both"/>
        <w:rPr>
          <w:szCs w:val="24"/>
          <w:rPrChange w:id="150" w:author="Author">
            <w:rPr>
              <w:rFonts w:asciiTheme="minorBidi" w:hAnsiTheme="minorBidi"/>
              <w:szCs w:val="24"/>
            </w:rPr>
          </w:rPrChange>
        </w:rPr>
      </w:pPr>
      <w:r w:rsidRPr="00F7521D">
        <w:rPr>
          <w:szCs w:val="24"/>
          <w:rPrChange w:id="151" w:author="Author">
            <w:rPr>
              <w:rFonts w:asciiTheme="minorBidi" w:hAnsiTheme="minorBidi"/>
              <w:szCs w:val="24"/>
            </w:rPr>
          </w:rPrChange>
        </w:rPr>
        <w:t>On an inclined surface, weight is at an angle so has a force normal to the surface (3.3) and a force parallel to the surface, opposing the driving force at the angle of incline.</w:t>
      </w:r>
    </w:p>
    <w:p w14:paraId="644E407A" w14:textId="06C0C895" w:rsidR="000368ED" w:rsidRPr="00F7521D" w:rsidRDefault="000368ED" w:rsidP="000368ED">
      <w:pPr>
        <w:rPr>
          <w:rFonts w:eastAsiaTheme="minorEastAsia"/>
          <w:b/>
          <w:szCs w:val="24"/>
          <w:rPrChange w:id="152" w:author="Author">
            <w:rPr>
              <w:rFonts w:asciiTheme="minorBidi" w:eastAsiaTheme="minorEastAsia" w:hAnsiTheme="minorBidi"/>
              <w:b/>
              <w:szCs w:val="24"/>
            </w:rPr>
          </w:rPrChange>
        </w:rPr>
      </w:pPr>
      <w:r w:rsidRPr="00F7521D">
        <w:rPr>
          <w:rFonts w:eastAsiaTheme="minorEastAsia"/>
          <w:b/>
          <w:bCs/>
          <w:szCs w:val="24"/>
          <w:rPrChange w:id="153" w:author="Author">
            <w:rPr>
              <w:rFonts w:asciiTheme="minorBidi" w:eastAsiaTheme="minorEastAsia" w:hAnsiTheme="minorBidi"/>
              <w:b/>
              <w:bCs/>
              <w:szCs w:val="24"/>
            </w:rPr>
          </w:rPrChange>
        </w:rPr>
        <w:t xml:space="preserve">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1</m:t>
            </m:r>
          </m:sub>
        </m:sSub>
        <m:r>
          <m:rPr>
            <m:sty m:val="bi"/>
          </m:rPr>
          <w:rPr>
            <w:rFonts w:ascii="Cambria Math" w:eastAsiaTheme="minorEastAsia" w:hAnsi="Cambria Math"/>
            <w:szCs w:val="24"/>
          </w:rPr>
          <m:t>=m.g.cos</m:t>
        </m:r>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3.3</m:t>
            </m:r>
          </m:e>
        </m:d>
      </m:oMath>
      <w:r w:rsidRPr="00F7521D">
        <w:rPr>
          <w:rFonts w:eastAsiaTheme="minorEastAsia"/>
          <w:b/>
          <w:bCs/>
          <w:szCs w:val="24"/>
          <w:rPrChange w:id="154" w:author="Author">
            <w:rPr>
              <w:rFonts w:asciiTheme="minorBidi" w:eastAsiaTheme="minorEastAsia" w:hAnsiTheme="minorBidi"/>
              <w:b/>
              <w:bCs/>
              <w:szCs w:val="24"/>
            </w:rPr>
          </w:rPrChange>
        </w:rPr>
        <w:t xml:space="preserve">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2</m:t>
            </m:r>
          </m:sub>
        </m:sSub>
        <m:r>
          <m:rPr>
            <m:sty m:val="bi"/>
          </m:rPr>
          <w:rPr>
            <w:rFonts w:ascii="Cambria Math" w:eastAsiaTheme="minorEastAsia" w:hAnsi="Cambria Math"/>
            <w:szCs w:val="24"/>
          </w:rPr>
          <m:t>=m.g.sin</m:t>
        </m:r>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3.4</m:t>
            </m:r>
          </m:e>
        </m:d>
        <m:r>
          <w:ins w:id="155" w:author="Author">
            <m:rPr>
              <m:sty m:val="bi"/>
            </m:rPr>
            <w:rPr>
              <w:rFonts w:ascii="Cambria Math" w:eastAsiaTheme="minorEastAsia" w:hAnsi="Cambria Math"/>
              <w:szCs w:val="24"/>
            </w:rPr>
            <m:t>, θ=angle (degrees)</m:t>
          </w:ins>
        </m:r>
      </m:oMath>
    </w:p>
    <w:p w14:paraId="677FB3BB" w14:textId="77777777" w:rsidR="00364286" w:rsidRDefault="000368ED" w:rsidP="000368ED">
      <w:pPr>
        <w:rPr>
          <w:rFonts w:eastAsiaTheme="minorEastAsia"/>
          <w:b/>
          <w:szCs w:val="24"/>
        </w:rPr>
      </w:pPr>
      <m:oMathPara>
        <m:oMath>
          <m:r>
            <m:rPr>
              <m:sty m:val="bi"/>
            </m:rPr>
            <w:rPr>
              <w:rFonts w:ascii="Cambria Math" w:eastAsiaTheme="minorEastAsia" w:hAnsi="Cambria Math"/>
              <w:szCs w:val="24"/>
            </w:rPr>
            <m:t xml:space="preserve">                     </m:t>
          </m:r>
        </m:oMath>
      </m:oMathPara>
    </w:p>
    <w:p w14:paraId="5F93BD39" w14:textId="5F2B5931" w:rsidR="000368ED" w:rsidRPr="00F7521D" w:rsidRDefault="000368ED" w:rsidP="000368ED">
      <w:pPr>
        <w:rPr>
          <w:rFonts w:eastAsiaTheme="minorEastAsia"/>
          <w:b/>
          <w:szCs w:val="24"/>
          <w:rPrChange w:id="156" w:author="Author">
            <w:rPr>
              <w:rFonts w:asciiTheme="minorBidi" w:hAnsiTheme="minorBidi"/>
              <w:szCs w:val="24"/>
            </w:rPr>
          </w:rPrChange>
        </w:rPr>
      </w:pPr>
      <w:r w:rsidRPr="00F7521D">
        <w:rPr>
          <w:szCs w:val="24"/>
          <w:rPrChange w:id="157" w:author="Author">
            <w:rPr>
              <w:rFonts w:asciiTheme="minorBidi" w:hAnsiTheme="minorBidi"/>
              <w:szCs w:val="24"/>
            </w:rPr>
          </w:rPrChange>
        </w:rPr>
        <w:t>That means that using (3.2), (3.3) and (3.4</w:t>
      </w:r>
      <w:ins w:id="158" w:author="Author">
        <w:r w:rsidR="0042059B">
          <w:rPr>
            <w:szCs w:val="24"/>
          </w:rPr>
          <w:t>)</w:t>
        </w:r>
      </w:ins>
      <w:r w:rsidRPr="00F7521D">
        <w:rPr>
          <w:szCs w:val="24"/>
          <w:rPrChange w:id="159" w:author="Author">
            <w:rPr>
              <w:rFonts w:asciiTheme="minorBidi" w:hAnsiTheme="minorBidi"/>
              <w:szCs w:val="24"/>
            </w:rPr>
          </w:rPrChange>
        </w:rPr>
        <w:t xml:space="preserve"> the driving force needed;</w:t>
      </w:r>
    </w:p>
    <w:p w14:paraId="41CF1AA9" w14:textId="77777777" w:rsidR="000368ED" w:rsidRPr="00F7521D" w:rsidRDefault="000368ED" w:rsidP="000368ED">
      <w:pPr>
        <w:rPr>
          <w:rFonts w:eastAsiaTheme="minorEastAsia"/>
          <w:b/>
          <w:noProof/>
          <w:szCs w:val="24"/>
          <w:rPrChange w:id="160" w:author="Author">
            <w:rPr>
              <w:rFonts w:asciiTheme="minorBidi" w:eastAsiaTheme="minorEastAsia" w:hAnsiTheme="minorBidi"/>
              <w:b/>
              <w:noProof/>
              <w:szCs w:val="24"/>
            </w:rPr>
          </w:rPrChange>
        </w:rPr>
      </w:pPr>
      <m:oMathPara>
        <m:oMath>
          <m:r>
            <m:rPr>
              <m:sty m:val="bi"/>
            </m:rPr>
            <w:rPr>
              <w:rFonts w:ascii="Cambria Math" w:hAnsi="Cambria Math"/>
              <w:szCs w:val="24"/>
            </w:rPr>
            <m:t xml:space="preserve"> </m:t>
          </m:r>
          <m:r>
            <m:rPr>
              <m:sty m:val="bi"/>
            </m:rPr>
            <w:rPr>
              <w:rFonts w:ascii="Cambria Math" w:eastAsiaTheme="minorEastAsia" w:hAnsi="Cambria Math"/>
              <w:noProof/>
              <w:szCs w:val="24"/>
            </w:rPr>
            <m:t>F=</m:t>
          </m:r>
          <m:sSub>
            <m:sSubPr>
              <m:ctrlPr>
                <w:rPr>
                  <w:rFonts w:ascii="Cambria Math" w:eastAsiaTheme="minorEastAsia" w:hAnsi="Cambria Math"/>
                  <w:b/>
                  <w:bCs/>
                  <w:i/>
                  <w:noProof/>
                  <w:szCs w:val="24"/>
                </w:rPr>
              </m:ctrlPr>
            </m:sSubPr>
            <m:e>
              <m:r>
                <m:rPr>
                  <m:sty m:val="bi"/>
                </m:rPr>
                <w:rPr>
                  <w:rFonts w:ascii="Cambria Math" w:eastAsiaTheme="minorEastAsia" w:hAnsi="Cambria Math"/>
                  <w:noProof/>
                  <w:szCs w:val="24"/>
                </w:rPr>
                <m:t>F</m:t>
              </m:r>
            </m:e>
            <m:sub>
              <m:r>
                <m:rPr>
                  <m:sty m:val="bi"/>
                </m:rPr>
                <w:rPr>
                  <w:rFonts w:ascii="Cambria Math" w:eastAsiaTheme="minorEastAsia" w:hAnsi="Cambria Math"/>
                  <w:noProof/>
                  <w:szCs w:val="24"/>
                </w:rPr>
                <m:t xml:space="preserve">1 </m:t>
              </m:r>
            </m:sub>
          </m:sSub>
          <m:r>
            <m:rPr>
              <m:sty m:val="bi"/>
            </m:rPr>
            <w:rPr>
              <w:rFonts w:ascii="Cambria Math" w:eastAsiaTheme="minorEastAsia" w:hAnsi="Cambria Math"/>
              <w:noProof/>
              <w:szCs w:val="24"/>
            </w:rPr>
            <m:t xml:space="preserve">+ </m:t>
          </m:r>
          <m:sSub>
            <m:sSubPr>
              <m:ctrlPr>
                <w:rPr>
                  <w:rFonts w:ascii="Cambria Math" w:eastAsiaTheme="minorEastAsia" w:hAnsi="Cambria Math"/>
                  <w:b/>
                  <w:bCs/>
                  <w:i/>
                  <w:noProof/>
                  <w:szCs w:val="24"/>
                </w:rPr>
              </m:ctrlPr>
            </m:sSubPr>
            <m:e>
              <m:r>
                <m:rPr>
                  <m:sty m:val="bi"/>
                </m:rPr>
                <w:rPr>
                  <w:rFonts w:ascii="Cambria Math" w:eastAsiaTheme="minorEastAsia" w:hAnsi="Cambria Math"/>
                  <w:noProof/>
                  <w:szCs w:val="24"/>
                </w:rPr>
                <m:t>F</m:t>
              </m:r>
            </m:e>
            <m:sub>
              <m:r>
                <m:rPr>
                  <m:sty m:val="bi"/>
                </m:rPr>
                <w:rPr>
                  <w:rFonts w:ascii="Cambria Math" w:eastAsiaTheme="minorEastAsia" w:hAnsi="Cambria Math"/>
                  <w:noProof/>
                  <w:szCs w:val="24"/>
                </w:rPr>
                <m:t xml:space="preserve">2 </m:t>
              </m:r>
            </m:sub>
          </m:sSub>
          <m:r>
            <m:rPr>
              <m:sty m:val="bi"/>
            </m:rPr>
            <w:rPr>
              <w:rFonts w:ascii="Cambria Math" w:eastAsiaTheme="minorEastAsia" w:hAnsi="Cambria Math"/>
              <w:noProof/>
              <w:szCs w:val="24"/>
            </w:rPr>
            <m:t>(3.5)</m:t>
          </m:r>
        </m:oMath>
      </m:oMathPara>
    </w:p>
    <w:p w14:paraId="413E8EE6" w14:textId="77777777" w:rsidR="000368ED" w:rsidRPr="00F7521D" w:rsidRDefault="000368ED" w:rsidP="000368ED">
      <w:pPr>
        <w:rPr>
          <w:rFonts w:eastAsiaTheme="minorEastAsia"/>
          <w:b/>
          <w:noProof/>
          <w:szCs w:val="24"/>
          <w:rPrChange w:id="161" w:author="Author">
            <w:rPr>
              <w:rFonts w:asciiTheme="minorBidi" w:eastAsiaTheme="minorEastAsia" w:hAnsiTheme="minorBidi"/>
              <w:b/>
              <w:noProof/>
              <w:szCs w:val="24"/>
            </w:rPr>
          </w:rPrChange>
        </w:rPr>
      </w:pPr>
    </w:p>
    <w:p w14:paraId="17FCEEAA" w14:textId="06EF1363" w:rsidR="000368ED" w:rsidRPr="00F7521D" w:rsidRDefault="000368ED" w:rsidP="000368ED">
      <w:pPr>
        <w:rPr>
          <w:b/>
          <w:bCs/>
          <w:szCs w:val="24"/>
          <w:rPrChange w:id="162" w:author="Author">
            <w:rPr>
              <w:rFonts w:asciiTheme="minorBidi" w:hAnsiTheme="minorBidi"/>
              <w:b/>
              <w:bCs/>
              <w:szCs w:val="24"/>
            </w:rPr>
          </w:rPrChange>
        </w:rPr>
      </w:pPr>
      <w:r w:rsidRPr="004F19C2">
        <w:rPr>
          <w:noProof/>
          <w:szCs w:val="24"/>
        </w:rPr>
        <mc:AlternateContent>
          <mc:Choice Requires="wps">
            <w:drawing>
              <wp:anchor distT="0" distB="0" distL="114300" distR="114300" simplePos="0" relativeHeight="251680768" behindDoc="0" locked="0" layoutInCell="1" allowOverlap="1" wp14:anchorId="2FCEF043" wp14:editId="30E40917">
                <wp:simplePos x="0" y="0"/>
                <wp:positionH relativeFrom="column">
                  <wp:posOffset>2200275</wp:posOffset>
                </wp:positionH>
                <wp:positionV relativeFrom="paragraph">
                  <wp:posOffset>1348105</wp:posOffset>
                </wp:positionV>
                <wp:extent cx="487680" cy="160020"/>
                <wp:effectExtent l="38100" t="38100" r="26670" b="304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160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EFDDB" id="Straight Arrow Connector 15" o:spid="_x0000_s1026" type="#_x0000_t32" style="position:absolute;margin-left:173.25pt;margin-top:106.15pt;width:38.4pt;height:12.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" strokecolor="#bc4542 [3045]">
                <v:stroke endarrow="block"/>
              </v:shape>
            </w:pict>
          </mc:Fallback>
        </mc:AlternateContent>
      </w:r>
      <w:r w:rsidRPr="00F7521D">
        <w:rPr>
          <w:noProof/>
          <w:szCs w:val="24"/>
          <w:rPrChange w:id="163" w:author="Author">
            <w:rPr>
              <w:noProof/>
              <w:szCs w:val="24"/>
            </w:rPr>
          </w:rPrChange>
        </w:rPr>
        <mc:AlternateContent>
          <mc:Choice Requires="wps">
            <w:drawing>
              <wp:anchor distT="0" distB="0" distL="114300" distR="114300" simplePos="0" relativeHeight="251681792" behindDoc="0" locked="0" layoutInCell="1" allowOverlap="1" wp14:anchorId="373D8D86" wp14:editId="4F6B232C">
                <wp:simplePos x="0" y="0"/>
                <wp:positionH relativeFrom="column">
                  <wp:posOffset>1415415</wp:posOffset>
                </wp:positionH>
                <wp:positionV relativeFrom="paragraph">
                  <wp:posOffset>868045</wp:posOffset>
                </wp:positionV>
                <wp:extent cx="464820" cy="358140"/>
                <wp:effectExtent l="0" t="0" r="49530" b="60960"/>
                <wp:wrapNone/>
                <wp:docPr id="16" name="Straight Arrow Connector 16"/>
                <wp:cNvGraphicFramePr/>
                <a:graphic xmlns:a="http://schemas.openxmlformats.org/drawingml/2006/main">
                  <a:graphicData uri="http://schemas.microsoft.com/office/word/2010/wordprocessingShape">
                    <wps:wsp>
                      <wps:cNvCnPr/>
                      <wps:spPr>
                        <a:xfrm>
                          <a:off x="0" y="0"/>
                          <a:ext cx="4648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A3A30" id="Straight Arrow Connector 16" o:spid="_x0000_s1026" type="#_x0000_t32" style="position:absolute;margin-left:111.45pt;margin-top:68.35pt;width:36.6pt;height:28.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" strokecolor="#4579b8 [3044]">
                <v:stroke endarrow="block"/>
              </v:shape>
            </w:pict>
          </mc:Fallback>
        </mc:AlternateContent>
      </w:r>
      <w:r w:rsidRPr="00F7521D">
        <w:rPr>
          <w:noProof/>
          <w:szCs w:val="24"/>
          <w:rPrChange w:id="164" w:author="Author">
            <w:rPr>
              <w:noProof/>
              <w:szCs w:val="24"/>
            </w:rPr>
          </w:rPrChange>
        </w:rPr>
        <w:drawing>
          <wp:anchor distT="0" distB="0" distL="114300" distR="114300" simplePos="0" relativeHeight="251640320" behindDoc="1" locked="0" layoutInCell="1" allowOverlap="1" wp14:anchorId="5C31327D" wp14:editId="27CB1BA3">
            <wp:simplePos x="0" y="0"/>
            <wp:positionH relativeFrom="page">
              <wp:posOffset>708660</wp:posOffset>
            </wp:positionH>
            <wp:positionV relativeFrom="paragraph">
              <wp:posOffset>238125</wp:posOffset>
            </wp:positionV>
            <wp:extent cx="3855720" cy="2118360"/>
            <wp:effectExtent l="0" t="0" r="11430" b="15240"/>
            <wp:wrapTight wrapText="bothSides">
              <wp:wrapPolygon edited="0">
                <wp:start x="0" y="0"/>
                <wp:lineTo x="0" y="21561"/>
                <wp:lineTo x="21557" y="21561"/>
                <wp:lineTo x="21557" y="0"/>
                <wp:lineTo x="0" y="0"/>
              </wp:wrapPolygon>
            </wp:wrapTight>
            <wp:docPr id="25" name="Chart 25">
              <a:extLst xmlns:a="http://schemas.openxmlformats.org/drawingml/2006/main">
                <a:ext uri="{FF2B5EF4-FFF2-40B4-BE49-F238E27FC236}">
                  <a16:creationId xmlns:a16="http://schemas.microsoft.com/office/drawing/2014/main" id="{B1B9CA7E-4168-4EF0-86E6-DABC814B2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Pr="00F7521D">
        <w:rPr>
          <w:b/>
          <w:bCs/>
          <w:szCs w:val="24"/>
          <w:rPrChange w:id="165" w:author="Author">
            <w:rPr>
              <w:rFonts w:asciiTheme="minorBidi" w:hAnsiTheme="minorBidi"/>
              <w:b/>
              <w:bCs/>
              <w:szCs w:val="24"/>
            </w:rPr>
          </w:rPrChange>
        </w:rPr>
        <w:t>Estimated Required force to move up the flat:</w:t>
      </w:r>
    </w:p>
    <w:p w14:paraId="5D5CB2D1" w14:textId="77777777" w:rsidR="000368ED" w:rsidRPr="00F7521D" w:rsidRDefault="000368ED" w:rsidP="000368ED">
      <w:pPr>
        <w:jc w:val="both"/>
        <w:rPr>
          <w:szCs w:val="24"/>
          <w:rPrChange w:id="166" w:author="Author">
            <w:rPr>
              <w:rFonts w:asciiTheme="minorBidi" w:hAnsiTheme="minorBidi"/>
              <w:szCs w:val="24"/>
            </w:rPr>
          </w:rPrChange>
        </w:rPr>
      </w:pPr>
      <w:r w:rsidRPr="00F7521D">
        <w:rPr>
          <w:b/>
          <w:bCs/>
          <w:noProof/>
          <w:szCs w:val="24"/>
          <w:rPrChange w:id="167" w:author="Author">
            <w:rPr>
              <w:rFonts w:asciiTheme="minorBidi" w:hAnsiTheme="minorBidi"/>
              <w:b/>
              <w:bCs/>
              <w:noProof/>
              <w:szCs w:val="24"/>
            </w:rPr>
          </w:rPrChange>
        </w:rPr>
        <mc:AlternateContent>
          <mc:Choice Requires="wps">
            <w:drawing>
              <wp:anchor distT="45720" distB="45720" distL="114300" distR="114300" simplePos="0" relativeHeight="251631104" behindDoc="1" locked="0" layoutInCell="1" allowOverlap="1" wp14:anchorId="2979BD70" wp14:editId="3E6549E1">
                <wp:simplePos x="0" y="0"/>
                <wp:positionH relativeFrom="column">
                  <wp:posOffset>344805</wp:posOffset>
                </wp:positionH>
                <wp:positionV relativeFrom="paragraph">
                  <wp:posOffset>9525</wp:posOffset>
                </wp:positionV>
                <wp:extent cx="2360930" cy="1404620"/>
                <wp:effectExtent l="0" t="0" r="22860"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5E75FED" w14:textId="63E3AD22" w:rsidR="00AF1C80" w:rsidRPr="00E812CA" w:rsidRDefault="0042059B" w:rsidP="000368ED">
                            <w:pPr>
                              <w:rPr>
                                <w:sz w:val="22"/>
                                <w:szCs w:val="18"/>
                                <w:rPrChange w:id="168" w:author="Author">
                                  <w:rPr/>
                                </w:rPrChange>
                              </w:rPr>
                            </w:pPr>
                            <w:ins w:id="169" w:author="Author">
                              <w:r>
                                <w:rPr>
                                  <w:sz w:val="22"/>
                                  <w:szCs w:val="18"/>
                                </w:rPr>
                                <w:t>Table</w:t>
                              </w:r>
                            </w:ins>
                            <w:del w:id="170" w:author="Author">
                              <w:r w:rsidR="00AF1C80" w:rsidRPr="00E812CA" w:rsidDel="00D11FC3">
                                <w:rPr>
                                  <w:sz w:val="22"/>
                                  <w:szCs w:val="18"/>
                                  <w:rPrChange w:id="171" w:author="Author">
                                    <w:rPr/>
                                  </w:rPrChange>
                                </w:rPr>
                                <w:delText>Figure</w:delText>
                              </w:r>
                            </w:del>
                            <w:r w:rsidR="00AF1C80" w:rsidRPr="00E812CA">
                              <w:rPr>
                                <w:sz w:val="22"/>
                                <w:szCs w:val="18"/>
                                <w:rPrChange w:id="172" w:author="Author">
                                  <w:rPr/>
                                </w:rPrChange>
                              </w:rPr>
                              <w:t xml:space="preserve"> </w:t>
                            </w:r>
                            <w:ins w:id="173" w:author="Author">
                              <w:r w:rsidR="003E7E60">
                                <w:rPr>
                                  <w:sz w:val="22"/>
                                  <w:szCs w:val="18"/>
                                </w:rPr>
                                <w:t>3.1</w:t>
                              </w:r>
                            </w:ins>
                            <w:del w:id="174" w:author="Author">
                              <w:r w:rsidR="00AF1C80" w:rsidRPr="00E812CA" w:rsidDel="003E7E60">
                                <w:rPr>
                                  <w:sz w:val="22"/>
                                  <w:szCs w:val="18"/>
                                  <w:rPrChange w:id="175" w:author="Author">
                                    <w:rPr/>
                                  </w:rPrChange>
                                </w:rPr>
                                <w:delText>{??}</w:delText>
                              </w:r>
                              <w:r w:rsidR="00AF1C80" w:rsidRPr="00E812CA" w:rsidDel="0042059B">
                                <w:rPr>
                                  <w:sz w:val="22"/>
                                  <w:szCs w:val="18"/>
                                  <w:rPrChange w:id="176" w:author="Author">
                                    <w:rPr/>
                                  </w:rPrChange>
                                </w:rPr>
                                <w:delText xml:space="preserve"> table</w:delText>
                              </w:r>
                            </w:del>
                            <w:r w:rsidR="00AF1C80" w:rsidRPr="00E812CA">
                              <w:rPr>
                                <w:sz w:val="22"/>
                                <w:szCs w:val="18"/>
                                <w:rPrChange w:id="177" w:author="Author">
                                  <w:rPr/>
                                </w:rPrChange>
                              </w:rPr>
                              <w:t xml:space="preserve"> of friction coefficient and corresponding </w:t>
                            </w:r>
                            <w:ins w:id="178" w:author="Author">
                              <w:r w:rsidR="00007E33" w:rsidRPr="00E812CA">
                                <w:rPr>
                                  <w:sz w:val="22"/>
                                  <w:szCs w:val="18"/>
                                  <w:rPrChange w:id="179" w:author="Author">
                                    <w:rPr/>
                                  </w:rPrChange>
                                </w:rPr>
                                <w:t xml:space="preserve">force </w:t>
                              </w:r>
                            </w:ins>
                            <w:r w:rsidR="00AF1C80" w:rsidRPr="00E812CA">
                              <w:rPr>
                                <w:sz w:val="22"/>
                                <w:szCs w:val="18"/>
                                <w:rPrChange w:id="180" w:author="Author">
                                  <w:rPr/>
                                </w:rPrChange>
                              </w:rPr>
                              <w:t>calculated using (3.2) and predicted buggy mass 1.25 kg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79BD70" id="_x0000_s1035" type="#_x0000_t202" style="position:absolute;left:0;text-align:left;margin-left:27.15pt;margin-top:.75pt;width:185.9pt;height:110.6pt;z-index:-2516853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" strokecolor="white [3212]">
                <v:textbox style="mso-fit-shape-to-text:t">
                  <w:txbxContent>
                    <w:p w14:paraId="05E75FED" w14:textId="63E3AD22" w:rsidR="00AF1C80" w:rsidRPr="00E812CA" w:rsidRDefault="0042059B" w:rsidP="000368ED">
                      <w:pPr>
                        <w:rPr>
                          <w:sz w:val="22"/>
                          <w:szCs w:val="18"/>
                          <w:rPrChange w:id="181" w:author="Author">
                            <w:rPr/>
                          </w:rPrChange>
                        </w:rPr>
                      </w:pPr>
                      <w:ins w:id="182" w:author="Author">
                        <w:r>
                          <w:rPr>
                            <w:sz w:val="22"/>
                            <w:szCs w:val="18"/>
                          </w:rPr>
                          <w:t>Table</w:t>
                        </w:r>
                      </w:ins>
                      <w:del w:id="183" w:author="Author">
                        <w:r w:rsidR="00AF1C80" w:rsidRPr="00E812CA" w:rsidDel="00D11FC3">
                          <w:rPr>
                            <w:sz w:val="22"/>
                            <w:szCs w:val="18"/>
                            <w:rPrChange w:id="184" w:author="Author">
                              <w:rPr/>
                            </w:rPrChange>
                          </w:rPr>
                          <w:delText>Figure</w:delText>
                        </w:r>
                      </w:del>
                      <w:r w:rsidR="00AF1C80" w:rsidRPr="00E812CA">
                        <w:rPr>
                          <w:sz w:val="22"/>
                          <w:szCs w:val="18"/>
                          <w:rPrChange w:id="185" w:author="Author">
                            <w:rPr/>
                          </w:rPrChange>
                        </w:rPr>
                        <w:t xml:space="preserve"> </w:t>
                      </w:r>
                      <w:ins w:id="186" w:author="Author">
                        <w:r w:rsidR="003E7E60">
                          <w:rPr>
                            <w:sz w:val="22"/>
                            <w:szCs w:val="18"/>
                          </w:rPr>
                          <w:t>3.1</w:t>
                        </w:r>
                      </w:ins>
                      <w:del w:id="187" w:author="Author">
                        <w:r w:rsidR="00AF1C80" w:rsidRPr="00E812CA" w:rsidDel="003E7E60">
                          <w:rPr>
                            <w:sz w:val="22"/>
                            <w:szCs w:val="18"/>
                            <w:rPrChange w:id="188" w:author="Author">
                              <w:rPr/>
                            </w:rPrChange>
                          </w:rPr>
                          <w:delText>{??}</w:delText>
                        </w:r>
                        <w:r w:rsidR="00AF1C80" w:rsidRPr="00E812CA" w:rsidDel="0042059B">
                          <w:rPr>
                            <w:sz w:val="22"/>
                            <w:szCs w:val="18"/>
                            <w:rPrChange w:id="189" w:author="Author">
                              <w:rPr/>
                            </w:rPrChange>
                          </w:rPr>
                          <w:delText xml:space="preserve"> table</w:delText>
                        </w:r>
                      </w:del>
                      <w:r w:rsidR="00AF1C80" w:rsidRPr="00E812CA">
                        <w:rPr>
                          <w:sz w:val="22"/>
                          <w:szCs w:val="18"/>
                          <w:rPrChange w:id="190" w:author="Author">
                            <w:rPr/>
                          </w:rPrChange>
                        </w:rPr>
                        <w:t xml:space="preserve"> of friction coefficient and corresponding </w:t>
                      </w:r>
                      <w:ins w:id="191" w:author="Author">
                        <w:r w:rsidR="00007E33" w:rsidRPr="00E812CA">
                          <w:rPr>
                            <w:sz w:val="22"/>
                            <w:szCs w:val="18"/>
                            <w:rPrChange w:id="192" w:author="Author">
                              <w:rPr/>
                            </w:rPrChange>
                          </w:rPr>
                          <w:t xml:space="preserve">force </w:t>
                        </w:r>
                      </w:ins>
                      <w:r w:rsidR="00AF1C80" w:rsidRPr="00E812CA">
                        <w:rPr>
                          <w:sz w:val="22"/>
                          <w:szCs w:val="18"/>
                          <w:rPrChange w:id="193" w:author="Author">
                            <w:rPr/>
                          </w:rPrChange>
                        </w:rPr>
                        <w:t>calculated using (3.2) and predicted buggy mass 1.25 kg</w:t>
                      </w:r>
                    </w:p>
                  </w:txbxContent>
                </v:textbox>
              </v:shape>
            </w:pict>
          </mc:Fallback>
        </mc:AlternateContent>
      </w:r>
    </w:p>
    <w:tbl>
      <w:tblPr>
        <w:tblStyle w:val="PlainTable5"/>
        <w:tblpPr w:leftFromText="180" w:rightFromText="180" w:vertAnchor="text" w:horzAnchor="page" w:tblpX="7741" w:tblpY="-60"/>
        <w:tblW w:w="3775" w:type="dxa"/>
        <w:tblLook w:val="04A0" w:firstRow="1" w:lastRow="0" w:firstColumn="1" w:lastColumn="0" w:noHBand="0" w:noVBand="1"/>
      </w:tblPr>
      <w:tblGrid>
        <w:gridCol w:w="1123"/>
        <w:gridCol w:w="1297"/>
        <w:gridCol w:w="1355"/>
      </w:tblGrid>
      <w:tr w:rsidR="000368ED" w:rsidRPr="00F7521D" w14:paraId="26D1B36F" w14:textId="77777777" w:rsidTr="000368ED">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1123" w:type="dxa"/>
          </w:tcPr>
          <w:p w14:paraId="4844EB92" w14:textId="77777777" w:rsidR="000368ED" w:rsidRPr="00F7521D" w:rsidRDefault="000368ED" w:rsidP="000368ED">
            <w:pPr>
              <w:jc w:val="both"/>
              <w:rPr>
                <w:szCs w:val="24"/>
                <w:rPrChange w:id="194" w:author="Author">
                  <w:rPr>
                    <w:rFonts w:asciiTheme="minorBidi" w:hAnsiTheme="minorBidi"/>
                    <w:szCs w:val="24"/>
                  </w:rPr>
                </w:rPrChange>
              </w:rPr>
            </w:pPr>
            <w:r w:rsidRPr="00F7521D">
              <w:rPr>
                <w:szCs w:val="24"/>
                <w:rPrChange w:id="195" w:author="Author">
                  <w:rPr>
                    <w:rFonts w:asciiTheme="minorBidi" w:hAnsiTheme="minorBidi"/>
                    <w:szCs w:val="24"/>
                  </w:rPr>
                </w:rPrChange>
              </w:rPr>
              <w:t>On flat</w:t>
            </w:r>
          </w:p>
        </w:tc>
        <w:tc>
          <w:tcPr>
            <w:tcW w:w="1297" w:type="dxa"/>
          </w:tcPr>
          <w:p w14:paraId="170E0C3E" w14:textId="77777777" w:rsidR="000368ED" w:rsidRPr="00F7521D" w:rsidRDefault="000368ED" w:rsidP="000368ED">
            <w:pPr>
              <w:jc w:val="both"/>
              <w:cnfStyle w:val="100000000000" w:firstRow="1" w:lastRow="0" w:firstColumn="0" w:lastColumn="0" w:oddVBand="0" w:evenVBand="0" w:oddHBand="0" w:evenHBand="0" w:firstRowFirstColumn="0" w:firstRowLastColumn="0" w:lastRowFirstColumn="0" w:lastRowLastColumn="0"/>
              <w:rPr>
                <w:szCs w:val="24"/>
                <w:rPrChange w:id="196" w:author="Author">
                  <w:rPr>
                    <w:rFonts w:asciiTheme="minorBidi" w:hAnsiTheme="minorBidi"/>
                    <w:szCs w:val="24"/>
                  </w:rPr>
                </w:rPrChange>
              </w:rPr>
            </w:pPr>
            <w:r w:rsidRPr="00F7521D">
              <w:rPr>
                <w:szCs w:val="24"/>
                <w:rPrChange w:id="197" w:author="Author">
                  <w:rPr>
                    <w:rFonts w:asciiTheme="minorBidi" w:hAnsiTheme="minorBidi"/>
                    <w:szCs w:val="24"/>
                  </w:rPr>
                </w:rPrChange>
              </w:rPr>
              <w:t>Friction coefficient</w:t>
            </w:r>
          </w:p>
        </w:tc>
        <w:tc>
          <w:tcPr>
            <w:tcW w:w="1355" w:type="dxa"/>
          </w:tcPr>
          <w:p w14:paraId="10F875F3" w14:textId="77777777" w:rsidR="000368ED" w:rsidRPr="00F7521D" w:rsidRDefault="000368ED" w:rsidP="000368ED">
            <w:pPr>
              <w:jc w:val="both"/>
              <w:cnfStyle w:val="100000000000" w:firstRow="1" w:lastRow="0" w:firstColumn="0" w:lastColumn="0" w:oddVBand="0" w:evenVBand="0" w:oddHBand="0" w:evenHBand="0" w:firstRowFirstColumn="0" w:firstRowLastColumn="0" w:lastRowFirstColumn="0" w:lastRowLastColumn="0"/>
              <w:rPr>
                <w:szCs w:val="24"/>
                <w:rPrChange w:id="198" w:author="Author">
                  <w:rPr>
                    <w:rFonts w:asciiTheme="minorBidi" w:hAnsiTheme="minorBidi"/>
                    <w:szCs w:val="24"/>
                  </w:rPr>
                </w:rPrChange>
              </w:rPr>
            </w:pPr>
            <w:r w:rsidRPr="00F7521D">
              <w:rPr>
                <w:szCs w:val="24"/>
                <w:rPrChange w:id="199" w:author="Author">
                  <w:rPr>
                    <w:rFonts w:asciiTheme="minorBidi" w:hAnsiTheme="minorBidi"/>
                    <w:szCs w:val="24"/>
                  </w:rPr>
                </w:rPrChange>
              </w:rPr>
              <w:t xml:space="preserve">Force (N) </w:t>
            </w:r>
          </w:p>
        </w:tc>
      </w:tr>
      <w:tr w:rsidR="000368ED" w:rsidRPr="00F7521D" w14:paraId="1E5EC31C" w14:textId="77777777" w:rsidTr="000368ED">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123" w:type="dxa"/>
          </w:tcPr>
          <w:p w14:paraId="55DD8017" w14:textId="77777777" w:rsidR="000368ED" w:rsidRPr="00F7521D" w:rsidRDefault="000368ED" w:rsidP="000368ED">
            <w:pPr>
              <w:jc w:val="both"/>
              <w:rPr>
                <w:szCs w:val="24"/>
                <w:rPrChange w:id="200" w:author="Author">
                  <w:rPr>
                    <w:rFonts w:asciiTheme="minorBidi" w:hAnsiTheme="minorBidi"/>
                    <w:szCs w:val="24"/>
                  </w:rPr>
                </w:rPrChange>
              </w:rPr>
            </w:pPr>
            <w:r w:rsidRPr="00F7521D">
              <w:rPr>
                <w:szCs w:val="24"/>
                <w:rPrChange w:id="201" w:author="Author">
                  <w:rPr>
                    <w:rFonts w:asciiTheme="minorBidi" w:hAnsiTheme="minorBidi"/>
                    <w:szCs w:val="24"/>
                  </w:rPr>
                </w:rPrChange>
              </w:rPr>
              <w:t>Average Static</w:t>
            </w:r>
          </w:p>
        </w:tc>
        <w:tc>
          <w:tcPr>
            <w:tcW w:w="1297" w:type="dxa"/>
          </w:tcPr>
          <w:p w14:paraId="2D87D93C" w14:textId="77777777" w:rsidR="000368ED" w:rsidRPr="00F7521D" w:rsidRDefault="000368ED" w:rsidP="000368ED">
            <w:pPr>
              <w:jc w:val="both"/>
              <w:cnfStyle w:val="000000100000" w:firstRow="0" w:lastRow="0" w:firstColumn="0" w:lastColumn="0" w:oddVBand="0" w:evenVBand="0" w:oddHBand="1" w:evenHBand="0" w:firstRowFirstColumn="0" w:firstRowLastColumn="0" w:lastRowFirstColumn="0" w:lastRowLastColumn="0"/>
              <w:rPr>
                <w:szCs w:val="24"/>
                <w:rPrChange w:id="202" w:author="Author">
                  <w:rPr>
                    <w:rFonts w:asciiTheme="minorBidi" w:hAnsiTheme="minorBidi"/>
                    <w:szCs w:val="24"/>
                  </w:rPr>
                </w:rPrChange>
              </w:rPr>
            </w:pPr>
            <w:r w:rsidRPr="00F7521D">
              <w:rPr>
                <w:color w:val="000000"/>
                <w:szCs w:val="24"/>
                <w:rPrChange w:id="203" w:author="Author">
                  <w:rPr>
                    <w:rFonts w:asciiTheme="minorBidi" w:hAnsiTheme="minorBidi"/>
                    <w:color w:val="000000"/>
                    <w:szCs w:val="24"/>
                  </w:rPr>
                </w:rPrChange>
              </w:rPr>
              <w:t>0.064</w:t>
            </w:r>
          </w:p>
        </w:tc>
        <w:tc>
          <w:tcPr>
            <w:tcW w:w="1355" w:type="dxa"/>
          </w:tcPr>
          <w:p w14:paraId="4FA59555" w14:textId="77777777" w:rsidR="000368ED" w:rsidRPr="00F7521D" w:rsidRDefault="000368ED" w:rsidP="000368ED">
            <w:pPr>
              <w:jc w:val="both"/>
              <w:cnfStyle w:val="000000100000" w:firstRow="0" w:lastRow="0" w:firstColumn="0" w:lastColumn="0" w:oddVBand="0" w:evenVBand="0" w:oddHBand="1" w:evenHBand="0" w:firstRowFirstColumn="0" w:firstRowLastColumn="0" w:lastRowFirstColumn="0" w:lastRowLastColumn="0"/>
              <w:rPr>
                <w:szCs w:val="24"/>
                <w:rPrChange w:id="204" w:author="Author">
                  <w:rPr>
                    <w:rFonts w:asciiTheme="minorBidi" w:hAnsiTheme="minorBidi"/>
                    <w:szCs w:val="24"/>
                  </w:rPr>
                </w:rPrChange>
              </w:rPr>
            </w:pPr>
            <w:r w:rsidRPr="00F7521D">
              <w:rPr>
                <w:szCs w:val="24"/>
                <w:rPrChange w:id="205" w:author="Author">
                  <w:rPr>
                    <w:rFonts w:asciiTheme="minorBidi" w:hAnsiTheme="minorBidi"/>
                    <w:szCs w:val="24"/>
                  </w:rPr>
                </w:rPrChange>
              </w:rPr>
              <w:t>0.785</w:t>
            </w:r>
          </w:p>
        </w:tc>
      </w:tr>
      <w:tr w:rsidR="000368ED" w:rsidRPr="00F7521D" w14:paraId="0A133402" w14:textId="77777777" w:rsidTr="000368ED">
        <w:trPr>
          <w:trHeight w:val="660"/>
        </w:trPr>
        <w:tc>
          <w:tcPr>
            <w:cnfStyle w:val="001000000000" w:firstRow="0" w:lastRow="0" w:firstColumn="1" w:lastColumn="0" w:oddVBand="0" w:evenVBand="0" w:oddHBand="0" w:evenHBand="0" w:firstRowFirstColumn="0" w:firstRowLastColumn="0" w:lastRowFirstColumn="0" w:lastRowLastColumn="0"/>
            <w:tcW w:w="1123" w:type="dxa"/>
            <w:tcBorders>
              <w:bottom w:val="single" w:sz="4" w:space="0" w:color="auto"/>
            </w:tcBorders>
          </w:tcPr>
          <w:p w14:paraId="346FCBDC" w14:textId="77777777" w:rsidR="000368ED" w:rsidRPr="00F7521D" w:rsidRDefault="000368ED" w:rsidP="000368ED">
            <w:pPr>
              <w:jc w:val="both"/>
              <w:rPr>
                <w:szCs w:val="24"/>
                <w:rPrChange w:id="206" w:author="Author">
                  <w:rPr>
                    <w:rFonts w:asciiTheme="minorBidi" w:hAnsiTheme="minorBidi"/>
                    <w:szCs w:val="24"/>
                  </w:rPr>
                </w:rPrChange>
              </w:rPr>
            </w:pPr>
            <w:r w:rsidRPr="00F7521D">
              <w:rPr>
                <w:szCs w:val="24"/>
                <w:rPrChange w:id="207" w:author="Author">
                  <w:rPr>
                    <w:rFonts w:asciiTheme="minorBidi" w:hAnsiTheme="minorBidi"/>
                    <w:szCs w:val="24"/>
                  </w:rPr>
                </w:rPrChange>
              </w:rPr>
              <w:t>Average Rolling</w:t>
            </w:r>
          </w:p>
        </w:tc>
        <w:tc>
          <w:tcPr>
            <w:tcW w:w="1297" w:type="dxa"/>
            <w:tcBorders>
              <w:bottom w:val="single" w:sz="4" w:space="0" w:color="auto"/>
            </w:tcBorders>
          </w:tcPr>
          <w:p w14:paraId="3FEC83B9" w14:textId="77777777" w:rsidR="000368ED" w:rsidRPr="00F7521D" w:rsidRDefault="000368ED" w:rsidP="000368ED">
            <w:pPr>
              <w:jc w:val="both"/>
              <w:cnfStyle w:val="000000000000" w:firstRow="0" w:lastRow="0" w:firstColumn="0" w:lastColumn="0" w:oddVBand="0" w:evenVBand="0" w:oddHBand="0" w:evenHBand="0" w:firstRowFirstColumn="0" w:firstRowLastColumn="0" w:lastRowFirstColumn="0" w:lastRowLastColumn="0"/>
              <w:rPr>
                <w:color w:val="000000"/>
                <w:szCs w:val="24"/>
                <w:rPrChange w:id="208" w:author="Author">
                  <w:rPr>
                    <w:rFonts w:asciiTheme="minorBidi" w:hAnsiTheme="minorBidi"/>
                    <w:color w:val="000000"/>
                    <w:szCs w:val="24"/>
                  </w:rPr>
                </w:rPrChange>
              </w:rPr>
            </w:pPr>
            <w:r w:rsidRPr="00F7521D">
              <w:rPr>
                <w:color w:val="000000"/>
                <w:szCs w:val="24"/>
                <w:rPrChange w:id="209" w:author="Author">
                  <w:rPr>
                    <w:rFonts w:asciiTheme="minorBidi" w:hAnsiTheme="minorBidi"/>
                    <w:color w:val="000000"/>
                    <w:szCs w:val="24"/>
                  </w:rPr>
                </w:rPrChange>
              </w:rPr>
              <w:t>0.057</w:t>
            </w:r>
          </w:p>
        </w:tc>
        <w:tc>
          <w:tcPr>
            <w:tcW w:w="1355" w:type="dxa"/>
            <w:tcBorders>
              <w:bottom w:val="single" w:sz="4" w:space="0" w:color="auto"/>
            </w:tcBorders>
          </w:tcPr>
          <w:p w14:paraId="6F863103" w14:textId="77777777" w:rsidR="000368ED" w:rsidRPr="00F7521D" w:rsidRDefault="000368ED" w:rsidP="000368ED">
            <w:pPr>
              <w:jc w:val="both"/>
              <w:cnfStyle w:val="000000000000" w:firstRow="0" w:lastRow="0" w:firstColumn="0" w:lastColumn="0" w:oddVBand="0" w:evenVBand="0" w:oddHBand="0" w:evenHBand="0" w:firstRowFirstColumn="0" w:firstRowLastColumn="0" w:lastRowFirstColumn="0" w:lastRowLastColumn="0"/>
              <w:rPr>
                <w:szCs w:val="24"/>
                <w:rPrChange w:id="210" w:author="Author">
                  <w:rPr>
                    <w:rFonts w:asciiTheme="minorBidi" w:hAnsiTheme="minorBidi"/>
                    <w:szCs w:val="24"/>
                  </w:rPr>
                </w:rPrChange>
              </w:rPr>
            </w:pPr>
            <w:r w:rsidRPr="00F7521D">
              <w:rPr>
                <w:szCs w:val="24"/>
                <w:rPrChange w:id="211" w:author="Author">
                  <w:rPr>
                    <w:rFonts w:asciiTheme="minorBidi" w:hAnsiTheme="minorBidi"/>
                    <w:szCs w:val="24"/>
                  </w:rPr>
                </w:rPrChange>
              </w:rPr>
              <w:t xml:space="preserve"> 0.699</w:t>
            </w:r>
          </w:p>
        </w:tc>
      </w:tr>
    </w:tbl>
    <w:p w14:paraId="1DBEE434" w14:textId="413B02B8" w:rsidR="000368ED" w:rsidRPr="00F7521D" w:rsidRDefault="000368ED" w:rsidP="000368ED">
      <w:pPr>
        <w:ind w:left="720"/>
        <w:jc w:val="both"/>
        <w:rPr>
          <w:szCs w:val="24"/>
          <w:rPrChange w:id="212" w:author="Author">
            <w:rPr>
              <w:rFonts w:asciiTheme="minorBidi" w:hAnsiTheme="minorBidi"/>
              <w:szCs w:val="24"/>
            </w:rPr>
          </w:rPrChange>
        </w:rPr>
      </w:pPr>
    </w:p>
    <w:p w14:paraId="3F457090" w14:textId="509FCC1C" w:rsidR="000368ED" w:rsidRPr="00F7521D" w:rsidRDefault="00AF1C80" w:rsidP="000368ED">
      <w:pPr>
        <w:jc w:val="both"/>
        <w:rPr>
          <w:szCs w:val="24"/>
          <w:rPrChange w:id="213" w:author="Author">
            <w:rPr>
              <w:rFonts w:asciiTheme="minorBidi" w:hAnsiTheme="minorBidi"/>
              <w:szCs w:val="24"/>
            </w:rPr>
          </w:rPrChange>
        </w:rPr>
      </w:pPr>
      <w:ins w:id="214" w:author="Author">
        <w:r>
          <w:rPr>
            <w:noProof/>
          </w:rPr>
          <mc:AlternateContent>
            <mc:Choice Requires="wps">
              <w:drawing>
                <wp:anchor distT="0" distB="0" distL="114300" distR="114300" simplePos="0" relativeHeight="251682304" behindDoc="1" locked="0" layoutInCell="1" allowOverlap="1" wp14:anchorId="67379DC5" wp14:editId="79E84279">
                  <wp:simplePos x="0" y="0"/>
                  <wp:positionH relativeFrom="column">
                    <wp:posOffset>-3946525</wp:posOffset>
                  </wp:positionH>
                  <wp:positionV relativeFrom="paragraph">
                    <wp:posOffset>92075</wp:posOffset>
                  </wp:positionV>
                  <wp:extent cx="3855720" cy="403860"/>
                  <wp:effectExtent l="0" t="0" r="0" b="0"/>
                  <wp:wrapTight wrapText="bothSides">
                    <wp:wrapPolygon edited="0">
                      <wp:start x="0" y="0"/>
                      <wp:lineTo x="0" y="20377"/>
                      <wp:lineTo x="21451" y="20377"/>
                      <wp:lineTo x="21451"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3855720" cy="403860"/>
                          </a:xfrm>
                          <a:prstGeom prst="rect">
                            <a:avLst/>
                          </a:prstGeom>
                          <a:solidFill>
                            <a:prstClr val="white"/>
                          </a:solidFill>
                          <a:ln>
                            <a:noFill/>
                          </a:ln>
                        </wps:spPr>
                        <wps:txbx>
                          <w:txbxContent>
                            <w:p w14:paraId="4973708D" w14:textId="4D761705" w:rsidR="00AF1C80" w:rsidRPr="00E812CA" w:rsidRDefault="00AF1C80" w:rsidP="00AF1C80">
                              <w:pPr>
                                <w:rPr>
                                  <w:ins w:id="215" w:author="Author"/>
                                  <w:sz w:val="22"/>
                                  <w:szCs w:val="18"/>
                                  <w:rPrChange w:id="216" w:author="Author">
                                    <w:rPr>
                                      <w:ins w:id="217" w:author="Author"/>
                                    </w:rPr>
                                  </w:rPrChange>
                                </w:rPr>
                              </w:pPr>
                              <w:ins w:id="218" w:author="Author">
                                <w:r w:rsidRPr="00E812CA">
                                  <w:rPr>
                                    <w:sz w:val="22"/>
                                    <w:szCs w:val="18"/>
                                    <w:rPrChange w:id="219" w:author="Author">
                                      <w:rPr/>
                                    </w:rPrChange>
                                  </w:rPr>
                                  <w:t>Figure {</w:t>
                                </w:r>
                                <w:r w:rsidR="003E7E60">
                                  <w:rPr>
                                    <w:sz w:val="22"/>
                                    <w:szCs w:val="18"/>
                                  </w:rPr>
                                  <w:t>3.1</w:t>
                                </w:r>
                                <w:r w:rsidRPr="00E812CA">
                                  <w:rPr>
                                    <w:sz w:val="22"/>
                                    <w:szCs w:val="18"/>
                                    <w:rPrChange w:id="220" w:author="Author">
                                      <w:rPr/>
                                    </w:rPrChange>
                                  </w:rPr>
                                  <w:t xml:space="preserve">}; Plot showing the force measurements of the ramp experiment on the flat surface against the weight </w:t>
                                </w:r>
                              </w:ins>
                            </w:p>
                            <w:p w14:paraId="3C0E1D68" w14:textId="5B182C97" w:rsidR="00AF1C80" w:rsidRPr="00D530B3" w:rsidRDefault="00AF1C80" w:rsidP="00E812CA">
                              <w:pPr>
                                <w:pStyle w:val="Caption"/>
                                <w:rPr>
                                  <w:noProof/>
                                  <w:szCs w:val="24"/>
                                </w:rPr>
                                <w:pPrChange w:id="221" w:author="Author">
                                  <w:pPr/>
                                </w:pPrChang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379DC5" id="Text Box 27" o:spid="_x0000_s1036" type="#_x0000_t202" style="position:absolute;left:0;text-align:left;margin-left:-310.75pt;margin-top:7.25pt;width:303.6pt;height:31.8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" stroked="f">
                  <v:textbox inset="0,0,0,0">
                    <w:txbxContent>
                      <w:p w14:paraId="4973708D" w14:textId="4D761705" w:rsidR="00AF1C80" w:rsidRPr="00E812CA" w:rsidRDefault="00AF1C80" w:rsidP="00AF1C80">
                        <w:pPr>
                          <w:rPr>
                            <w:ins w:id="222" w:author="Author"/>
                            <w:sz w:val="22"/>
                            <w:szCs w:val="18"/>
                            <w:rPrChange w:id="223" w:author="Author">
                              <w:rPr>
                                <w:ins w:id="224" w:author="Author"/>
                              </w:rPr>
                            </w:rPrChange>
                          </w:rPr>
                        </w:pPr>
                        <w:ins w:id="225" w:author="Author">
                          <w:r w:rsidRPr="00E812CA">
                            <w:rPr>
                              <w:sz w:val="22"/>
                              <w:szCs w:val="18"/>
                              <w:rPrChange w:id="226" w:author="Author">
                                <w:rPr/>
                              </w:rPrChange>
                            </w:rPr>
                            <w:t>Figure {</w:t>
                          </w:r>
                          <w:r w:rsidR="003E7E60">
                            <w:rPr>
                              <w:sz w:val="22"/>
                              <w:szCs w:val="18"/>
                            </w:rPr>
                            <w:t>3.1</w:t>
                          </w:r>
                          <w:r w:rsidRPr="00E812CA">
                            <w:rPr>
                              <w:sz w:val="22"/>
                              <w:szCs w:val="18"/>
                              <w:rPrChange w:id="227" w:author="Author">
                                <w:rPr/>
                              </w:rPrChange>
                            </w:rPr>
                            <w:t xml:space="preserve">}; Plot showing the force measurements of the ramp experiment on the flat surface against the weight </w:t>
                          </w:r>
                        </w:ins>
                      </w:p>
                      <w:p w14:paraId="3C0E1D68" w14:textId="5B182C97" w:rsidR="00AF1C80" w:rsidRPr="00D530B3" w:rsidRDefault="00AF1C80" w:rsidP="00E812CA">
                        <w:pPr>
                          <w:pStyle w:val="Caption"/>
                          <w:rPr>
                            <w:noProof/>
                            <w:szCs w:val="24"/>
                          </w:rPr>
                          <w:pPrChange w:id="228" w:author="Author">
                            <w:pPr/>
                          </w:pPrChange>
                        </w:pPr>
                      </w:p>
                    </w:txbxContent>
                  </v:textbox>
                  <w10:wrap type="tight"/>
                </v:shape>
              </w:pict>
            </mc:Fallback>
          </mc:AlternateContent>
        </w:r>
      </w:ins>
      <w:del w:id="229" w:author="Author">
        <w:r w:rsidR="000368ED" w:rsidRPr="00F7521D" w:rsidDel="00AF1C80">
          <w:rPr>
            <w:b/>
            <w:bCs/>
            <w:noProof/>
            <w:szCs w:val="24"/>
            <w:rPrChange w:id="230" w:author="Author">
              <w:rPr>
                <w:rFonts w:asciiTheme="minorBidi" w:hAnsiTheme="minorBidi"/>
                <w:b/>
                <w:bCs/>
                <w:noProof/>
                <w:szCs w:val="24"/>
              </w:rPr>
            </w:rPrChange>
          </w:rPr>
          <mc:AlternateContent>
            <mc:Choice Requires="wps">
              <w:drawing>
                <wp:anchor distT="45720" distB="45720" distL="114300" distR="114300" simplePos="0" relativeHeight="251629056" behindDoc="0" locked="0" layoutInCell="1" allowOverlap="1" wp14:anchorId="4ED00E8F" wp14:editId="3B7ACBFF">
                  <wp:simplePos x="0" y="0"/>
                  <wp:positionH relativeFrom="column">
                    <wp:posOffset>-3900805</wp:posOffset>
                  </wp:positionH>
                  <wp:positionV relativeFrom="paragraph">
                    <wp:posOffset>114935</wp:posOffset>
                  </wp:positionV>
                  <wp:extent cx="3962400" cy="6553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655320"/>
                          </a:xfrm>
                          <a:prstGeom prst="rect">
                            <a:avLst/>
                          </a:prstGeom>
                          <a:solidFill>
                            <a:srgbClr val="FFFFFF"/>
                          </a:solidFill>
                          <a:ln w="9525">
                            <a:solidFill>
                              <a:schemeClr val="bg1"/>
                            </a:solidFill>
                            <a:miter lim="800000"/>
                            <a:headEnd/>
                            <a:tailEnd/>
                          </a:ln>
                        </wps:spPr>
                        <wps:txbx>
                          <w:txbxContent>
                            <w:p w14:paraId="7672A408" w14:textId="77777777" w:rsidR="00AF1C80" w:rsidRPr="00336A1F" w:rsidRDefault="00AF1C80" w:rsidP="000368ED">
                              <w:r w:rsidRPr="00336A1F">
                                <w:t xml:space="preserve">Figure </w:t>
                              </w:r>
                              <w:r>
                                <w:t>{</w:t>
                              </w:r>
                              <w:r w:rsidRPr="00336A1F">
                                <w:t>??</w:t>
                              </w:r>
                              <w:r>
                                <w:t>}; Plot</w:t>
                              </w:r>
                              <w:r w:rsidRPr="00336A1F">
                                <w:t xml:space="preserve"> showing the </w:t>
                              </w:r>
                              <w:r>
                                <w:t xml:space="preserve">force </w:t>
                              </w:r>
                              <w:r w:rsidRPr="00336A1F">
                                <w:t>measurements of the ramp experiment on the flat surface</w:t>
                              </w:r>
                              <w:r>
                                <w:t xml:space="preserve"> against the weight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00E8F" id="_x0000_s1037" type="#_x0000_t202" style="position:absolute;left:0;text-align:left;margin-left:-307.15pt;margin-top:9.05pt;width:312pt;height:51.6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VvLwIAAEw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" strokecolor="white [3212]">
                  <v:textbox>
                    <w:txbxContent>
                      <w:p w14:paraId="7672A408" w14:textId="77777777" w:rsidR="00AF1C80" w:rsidRPr="00336A1F" w:rsidRDefault="00AF1C80" w:rsidP="000368ED">
                        <w:r w:rsidRPr="00336A1F">
                          <w:t xml:space="preserve">Figure </w:t>
                        </w:r>
                        <w:r>
                          <w:t>{</w:t>
                        </w:r>
                        <w:r w:rsidRPr="00336A1F">
                          <w:t>??</w:t>
                        </w:r>
                        <w:r>
                          <w:t>}; Plot</w:t>
                        </w:r>
                        <w:r w:rsidRPr="00336A1F">
                          <w:t xml:space="preserve"> showing the </w:t>
                        </w:r>
                        <w:r>
                          <w:t xml:space="preserve">force </w:t>
                        </w:r>
                        <w:r w:rsidRPr="00336A1F">
                          <w:t>measurements of the ramp experiment on the flat surface</w:t>
                        </w:r>
                        <w:r>
                          <w:t xml:space="preserve"> against the weight </w:t>
                        </w:r>
                      </w:p>
                    </w:txbxContent>
                  </v:textbox>
                  <w10:wrap type="square"/>
                </v:shape>
              </w:pict>
            </mc:Fallback>
          </mc:AlternateContent>
        </w:r>
      </w:del>
    </w:p>
    <w:p w14:paraId="65FC1DB3" w14:textId="1B699AA2" w:rsidR="000368ED" w:rsidRPr="00F7521D" w:rsidRDefault="000368ED" w:rsidP="000368ED">
      <w:pPr>
        <w:jc w:val="both"/>
        <w:rPr>
          <w:szCs w:val="24"/>
          <w:rPrChange w:id="231" w:author="Author">
            <w:rPr>
              <w:rFonts w:asciiTheme="minorBidi" w:hAnsiTheme="minorBidi"/>
              <w:szCs w:val="24"/>
            </w:rPr>
          </w:rPrChange>
        </w:rPr>
      </w:pPr>
    </w:p>
    <w:p w14:paraId="140C509E" w14:textId="117F02EC" w:rsidR="000368ED" w:rsidDel="00364286" w:rsidRDefault="000368ED" w:rsidP="000368ED">
      <w:pPr>
        <w:jc w:val="both"/>
        <w:rPr>
          <w:del w:id="232" w:author="Author"/>
          <w:szCs w:val="24"/>
        </w:rPr>
      </w:pPr>
    </w:p>
    <w:p w14:paraId="1F6FC8B7" w14:textId="77777777" w:rsidR="00364286" w:rsidRPr="00F7521D" w:rsidDel="00007E33" w:rsidRDefault="00364286" w:rsidP="000368ED">
      <w:pPr>
        <w:jc w:val="both"/>
        <w:rPr>
          <w:ins w:id="233" w:author="Author"/>
          <w:del w:id="234" w:author="Author"/>
          <w:szCs w:val="24"/>
          <w:rPrChange w:id="235" w:author="Author">
            <w:rPr>
              <w:ins w:id="236" w:author="Author"/>
              <w:del w:id="237" w:author="Author"/>
              <w:rFonts w:asciiTheme="minorBidi" w:hAnsiTheme="minorBidi"/>
              <w:szCs w:val="24"/>
            </w:rPr>
          </w:rPrChange>
        </w:rPr>
      </w:pPr>
    </w:p>
    <w:p w14:paraId="377D8927" w14:textId="77777777" w:rsidR="000368ED" w:rsidRPr="00F7521D" w:rsidDel="00364286" w:rsidRDefault="000368ED" w:rsidP="000368ED">
      <w:pPr>
        <w:jc w:val="both"/>
        <w:rPr>
          <w:del w:id="238" w:author="Author"/>
          <w:szCs w:val="24"/>
          <w:rPrChange w:id="239" w:author="Author">
            <w:rPr>
              <w:del w:id="240" w:author="Author"/>
              <w:rFonts w:asciiTheme="minorBidi" w:hAnsiTheme="minorBidi"/>
              <w:szCs w:val="24"/>
            </w:rPr>
          </w:rPrChange>
        </w:rPr>
      </w:pPr>
    </w:p>
    <w:p w14:paraId="66036925" w14:textId="13D4D788" w:rsidR="000368ED" w:rsidDel="00007E33" w:rsidRDefault="000368ED" w:rsidP="00007E33">
      <w:pPr>
        <w:jc w:val="both"/>
        <w:rPr>
          <w:del w:id="241" w:author="Author"/>
          <w:szCs w:val="24"/>
        </w:rPr>
      </w:pPr>
      <w:del w:id="242" w:author="Author">
        <w:r w:rsidRPr="00F7521D" w:rsidDel="00364286">
          <w:rPr>
            <w:szCs w:val="24"/>
            <w:rPrChange w:id="243" w:author="Author">
              <w:rPr>
                <w:rFonts w:asciiTheme="minorBidi" w:hAnsiTheme="minorBidi"/>
                <w:szCs w:val="24"/>
              </w:rPr>
            </w:rPrChange>
          </w:rPr>
          <w:delText xml:space="preserve">Justification for accuracy of results: </w:delText>
        </w:r>
      </w:del>
    </w:p>
    <w:p w14:paraId="675D4ADB" w14:textId="77777777" w:rsidR="00007E33" w:rsidRPr="00F7521D" w:rsidRDefault="00007E33" w:rsidP="000368ED">
      <w:pPr>
        <w:jc w:val="both"/>
        <w:rPr>
          <w:ins w:id="244" w:author="Author"/>
          <w:szCs w:val="24"/>
          <w:rPrChange w:id="245" w:author="Author">
            <w:rPr>
              <w:ins w:id="246" w:author="Author"/>
              <w:rFonts w:asciiTheme="minorBidi" w:hAnsiTheme="minorBidi"/>
              <w:szCs w:val="24"/>
            </w:rPr>
          </w:rPrChange>
        </w:rPr>
      </w:pPr>
    </w:p>
    <w:p w14:paraId="2BE59153" w14:textId="377D2209" w:rsidR="000368ED" w:rsidRPr="00F7521D" w:rsidRDefault="00B67CBE" w:rsidP="00E812CA">
      <w:pPr>
        <w:jc w:val="both"/>
        <w:rPr>
          <w:szCs w:val="24"/>
          <w:rPrChange w:id="247" w:author="Author">
            <w:rPr>
              <w:rFonts w:asciiTheme="minorBidi" w:hAnsiTheme="minorBidi"/>
              <w:szCs w:val="24"/>
            </w:rPr>
          </w:rPrChange>
        </w:rPr>
        <w:pPrChange w:id="248" w:author="Author">
          <w:pPr>
            <w:jc w:val="both"/>
          </w:pPr>
        </w:pPrChange>
      </w:pPr>
      <w:r w:rsidRPr="00F7521D">
        <w:rPr>
          <w:b/>
          <w:bCs/>
          <w:noProof/>
          <w:szCs w:val="24"/>
          <w:rPrChange w:id="249" w:author="Author">
            <w:rPr>
              <w:rFonts w:asciiTheme="minorBidi" w:hAnsiTheme="minorBidi"/>
              <w:b/>
              <w:bCs/>
              <w:noProof/>
              <w:szCs w:val="24"/>
            </w:rPr>
          </w:rPrChange>
        </w:rPr>
        <mc:AlternateContent>
          <mc:Choice Requires="wps">
            <w:drawing>
              <wp:anchor distT="45720" distB="45720" distL="114300" distR="114300" simplePos="0" relativeHeight="251673088" behindDoc="1" locked="0" layoutInCell="1" allowOverlap="1" wp14:anchorId="6B93D274" wp14:editId="5B658F91">
                <wp:simplePos x="0" y="0"/>
                <wp:positionH relativeFrom="column">
                  <wp:posOffset>3746500</wp:posOffset>
                </wp:positionH>
                <wp:positionV relativeFrom="paragraph">
                  <wp:posOffset>3259649</wp:posOffset>
                </wp:positionV>
                <wp:extent cx="2360930" cy="1404620"/>
                <wp:effectExtent l="0" t="0" r="22860" b="209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647A4F" w14:textId="77777777" w:rsidR="00AF1C80" w:rsidRPr="000F6BF0" w:rsidRDefault="00AF1C80" w:rsidP="000368ED">
                            <w:r w:rsidRPr="000F6BF0">
                              <w:t xml:space="preserve">Figure </w:t>
                            </w:r>
                            <w:r>
                              <w:t>{</w:t>
                            </w:r>
                            <w:r w:rsidRPr="000F6BF0">
                              <w:t>??</w:t>
                            </w:r>
                            <w:r>
                              <w:t>}</w:t>
                            </w:r>
                            <w:r w:rsidRPr="000F6BF0">
                              <w:t xml:space="preserve"> table of friction coefficient and corresponding </w:t>
                            </w:r>
                            <w:r>
                              <w:t>calculated using (3.2), predicted buggy mass 1.25 kg and the angle 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93D274" id="_x0000_s1038" type="#_x0000_t202" style="position:absolute;left:0;text-align:left;margin-left:295pt;margin-top:256.65pt;width:185.9pt;height:110.6pt;z-index:-251643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" strokecolor="white [3212]">
                <v:textbox style="mso-fit-shape-to-text:t">
                  <w:txbxContent>
                    <w:p w14:paraId="29647A4F" w14:textId="77777777" w:rsidR="00AF1C80" w:rsidRPr="000F6BF0" w:rsidRDefault="00AF1C80" w:rsidP="000368ED">
                      <w:r w:rsidRPr="000F6BF0">
                        <w:t xml:space="preserve">Figure </w:t>
                      </w:r>
                      <w:r>
                        <w:t>{</w:t>
                      </w:r>
                      <w:r w:rsidRPr="000F6BF0">
                        <w:t>??</w:t>
                      </w:r>
                      <w:r>
                        <w:t>}</w:t>
                      </w:r>
                      <w:r w:rsidRPr="000F6BF0">
                        <w:t xml:space="preserve"> table of friction coefficient and corresponding </w:t>
                      </w:r>
                      <w:r>
                        <w:t>calculated using (3.2), predicted buggy mass 1.25 kg and the angle 15</w:t>
                      </w:r>
                    </w:p>
                  </w:txbxContent>
                </v:textbox>
              </v:shape>
            </w:pict>
          </mc:Fallback>
        </mc:AlternateContent>
      </w:r>
      <w:r w:rsidR="00364286" w:rsidRPr="00F7521D">
        <w:rPr>
          <w:b/>
          <w:bCs/>
          <w:noProof/>
          <w:szCs w:val="24"/>
          <w:rPrChange w:id="250" w:author="Author">
            <w:rPr>
              <w:rFonts w:asciiTheme="minorBidi" w:hAnsiTheme="minorBidi"/>
              <w:b/>
              <w:bCs/>
              <w:noProof/>
              <w:szCs w:val="24"/>
            </w:rPr>
          </w:rPrChange>
        </w:rPr>
        <mc:AlternateContent>
          <mc:Choice Requires="wps">
            <w:drawing>
              <wp:anchor distT="0" distB="0" distL="114300" distR="114300" simplePos="0" relativeHeight="251650560" behindDoc="0" locked="0" layoutInCell="1" allowOverlap="1" wp14:anchorId="01E9960B" wp14:editId="6EE013E8">
                <wp:simplePos x="0" y="0"/>
                <wp:positionH relativeFrom="column">
                  <wp:posOffset>2211705</wp:posOffset>
                </wp:positionH>
                <wp:positionV relativeFrom="paragraph">
                  <wp:posOffset>2255520</wp:posOffset>
                </wp:positionV>
                <wp:extent cx="220980" cy="297180"/>
                <wp:effectExtent l="38100" t="38100" r="26670" b="26670"/>
                <wp:wrapNone/>
                <wp:docPr id="21" name="Straight Arrow Connector 21"/>
                <wp:cNvGraphicFramePr/>
                <a:graphic xmlns:a="http://schemas.openxmlformats.org/drawingml/2006/main">
                  <a:graphicData uri="http://schemas.microsoft.com/office/word/2010/wordprocessingShape">
                    <wps:wsp>
                      <wps:cNvCnPr/>
                      <wps:spPr>
                        <a:xfrm flipH="1" flipV="1">
                          <a:off x="0" y="0"/>
                          <a:ext cx="220980" cy="2971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46BCA" id="Straight Arrow Connector 21" o:spid="_x0000_s1026" type="#_x0000_t32" style="position:absolute;margin-left:174.15pt;margin-top:177.6pt;width:17.4pt;height:23.4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" strokecolor="#bc4542 [3045]">
                <v:stroke endarrow="block"/>
              </v:shape>
            </w:pict>
          </mc:Fallback>
        </mc:AlternateContent>
      </w:r>
      <w:r w:rsidR="000368ED" w:rsidRPr="00F7521D">
        <w:rPr>
          <w:szCs w:val="24"/>
          <w:rPrChange w:id="251" w:author="Author">
            <w:rPr>
              <w:rFonts w:asciiTheme="minorBidi" w:hAnsiTheme="minorBidi"/>
              <w:szCs w:val="24"/>
            </w:rPr>
          </w:rPrChange>
        </w:rPr>
        <w:t xml:space="preserve">The results agree well with theory. In figure </w:t>
      </w:r>
      <w:ins w:id="252" w:author="Author">
        <w:r w:rsidR="003E7E60">
          <w:rPr>
            <w:szCs w:val="24"/>
          </w:rPr>
          <w:t>{3.1}</w:t>
        </w:r>
      </w:ins>
      <w:del w:id="253" w:author="Author">
        <w:r w:rsidR="000368ED" w:rsidRPr="00F7521D" w:rsidDel="003E7E60">
          <w:rPr>
            <w:szCs w:val="24"/>
            <w:rPrChange w:id="254" w:author="Author">
              <w:rPr>
                <w:rFonts w:asciiTheme="minorBidi" w:hAnsiTheme="minorBidi"/>
                <w:szCs w:val="24"/>
              </w:rPr>
            </w:rPrChange>
          </w:rPr>
          <w:delText>??</w:delText>
        </w:r>
      </w:del>
      <w:r w:rsidR="000368ED" w:rsidRPr="00F7521D">
        <w:rPr>
          <w:szCs w:val="24"/>
          <w:rPrChange w:id="255" w:author="Author">
            <w:rPr>
              <w:rFonts w:asciiTheme="minorBidi" w:hAnsiTheme="minorBidi"/>
              <w:szCs w:val="24"/>
            </w:rPr>
          </w:rPrChange>
        </w:rPr>
        <w:t>, results agree with (3.1) and (3.2) as we see a constant increase of friction with weight. Furthermore, from (</w:t>
      </w:r>
      <w:ins w:id="256" w:author="Author">
        <w:r w:rsidR="003E7E60">
          <w:rPr>
            <w:szCs w:val="24"/>
          </w:rPr>
          <w:t>3.2</w:t>
        </w:r>
      </w:ins>
      <w:del w:id="257" w:author="Author">
        <w:r w:rsidR="000368ED" w:rsidRPr="00F7521D" w:rsidDel="003E7E60">
          <w:rPr>
            <w:szCs w:val="24"/>
            <w:rPrChange w:id="258" w:author="Author">
              <w:rPr>
                <w:rFonts w:asciiTheme="minorBidi" w:hAnsiTheme="minorBidi"/>
                <w:szCs w:val="24"/>
              </w:rPr>
            </w:rPrChange>
          </w:rPr>
          <w:delText>??</w:delText>
        </w:r>
      </w:del>
      <w:r w:rsidR="000368ED" w:rsidRPr="00F7521D">
        <w:rPr>
          <w:szCs w:val="24"/>
          <w:rPrChange w:id="259" w:author="Author">
            <w:rPr>
              <w:rFonts w:asciiTheme="minorBidi" w:hAnsiTheme="minorBidi"/>
              <w:szCs w:val="24"/>
            </w:rPr>
          </w:rPrChange>
        </w:rPr>
        <w:t xml:space="preserve">), the best fit line is an approximate representation of </w:t>
      </w:r>
      <w:bookmarkStart w:id="260" w:name="_Hlk528701380"/>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bookmarkEnd w:id="260"/>
      <w:r w:rsidR="000368ED" w:rsidRPr="00F7521D">
        <w:rPr>
          <w:szCs w:val="24"/>
          <w:rPrChange w:id="261" w:author="Author">
            <w:rPr>
              <w:rFonts w:asciiTheme="minorBidi" w:hAnsiTheme="minorBidi"/>
              <w:szCs w:val="24"/>
            </w:rPr>
          </w:rPrChange>
        </w:rPr>
        <w:t xml:space="preserve">, the trendlines show correct relationship between static and rolling coefficient with static being greater due to the need to provide a resultant force to accelerate to moving from stationary, according to </w:t>
      </w:r>
      <w:r w:rsidR="000368ED" w:rsidRPr="00F7521D">
        <w:rPr>
          <w:szCs w:val="24"/>
          <w:rPrChange w:id="262" w:author="Author">
            <w:rPr>
              <w:rFonts w:asciiTheme="minorBidi" w:hAnsiTheme="minorBidi"/>
              <w:szCs w:val="24"/>
            </w:rPr>
          </w:rPrChange>
        </w:rPr>
        <w:lastRenderedPageBreak/>
        <w:t xml:space="preserve">newtons second law. Whereas at constant speed we only need to provide a force to </w:t>
      </w:r>
      <w:ins w:id="263" w:author="Author">
        <w:r w:rsidR="00007E33">
          <w:rPr>
            <w:b/>
            <w:bCs/>
            <w:noProof/>
            <w:szCs w:val="24"/>
          </w:rPr>
          <mc:AlternateContent>
            <mc:Choice Requires="wps">
              <w:drawing>
                <wp:anchor distT="0" distB="0" distL="114300" distR="114300" simplePos="0" relativeHeight="251696128" behindDoc="0" locked="0" layoutInCell="1" allowOverlap="1" wp14:anchorId="2720E699" wp14:editId="4E30C926">
                  <wp:simplePos x="0" y="0"/>
                  <wp:positionH relativeFrom="column">
                    <wp:posOffset>2178050</wp:posOffset>
                  </wp:positionH>
                  <wp:positionV relativeFrom="paragraph">
                    <wp:posOffset>1339850</wp:posOffset>
                  </wp:positionV>
                  <wp:extent cx="220980" cy="304800"/>
                  <wp:effectExtent l="38100" t="38100" r="26670" b="19050"/>
                  <wp:wrapNone/>
                  <wp:docPr id="195" name="Straight Arrow Connector 195"/>
                  <wp:cNvGraphicFramePr/>
                  <a:graphic xmlns:a="http://schemas.openxmlformats.org/drawingml/2006/main">
                    <a:graphicData uri="http://schemas.microsoft.com/office/word/2010/wordprocessingShape">
                      <wps:wsp>
                        <wps:cNvCnPr/>
                        <wps:spPr>
                          <a:xfrm flipH="1" flipV="1">
                            <a:off x="0" y="0"/>
                            <a:ext cx="22098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179D823" id="Straight Arrow Connector 195" o:spid="_x0000_s1026" type="#_x0000_t32" style="position:absolute;margin-left:171.5pt;margin-top:105.5pt;width:17.4pt;height:24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" strokecolor="#bc4542 [3045]">
                  <v:stroke endarrow="block"/>
                </v:shape>
              </w:pict>
            </mc:Fallback>
          </mc:AlternateContent>
        </w:r>
      </w:ins>
      <w:r w:rsidR="00007E33" w:rsidRPr="00F7521D">
        <w:rPr>
          <w:b/>
          <w:bCs/>
          <w:noProof/>
          <w:szCs w:val="24"/>
          <w:rPrChange w:id="264" w:author="Author">
            <w:rPr>
              <w:rFonts w:asciiTheme="minorBidi" w:hAnsiTheme="minorBidi"/>
              <w:b/>
              <w:bCs/>
              <w:noProof/>
              <w:szCs w:val="24"/>
            </w:rPr>
          </w:rPrChange>
        </w:rPr>
        <mc:AlternateContent>
          <mc:Choice Requires="wps">
            <w:drawing>
              <wp:anchor distT="45720" distB="45720" distL="114300" distR="114300" simplePos="0" relativeHeight="251647488" behindDoc="0" locked="0" layoutInCell="1" allowOverlap="1" wp14:anchorId="7CDF48C6" wp14:editId="77CCABB8">
                <wp:simplePos x="0" y="0"/>
                <wp:positionH relativeFrom="column">
                  <wp:posOffset>2404745</wp:posOffset>
                </wp:positionH>
                <wp:positionV relativeFrom="paragraph">
                  <wp:posOffset>1463040</wp:posOffset>
                </wp:positionV>
                <wp:extent cx="906780" cy="632460"/>
                <wp:effectExtent l="0" t="0" r="2667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632460"/>
                        </a:xfrm>
                        <a:prstGeom prst="rect">
                          <a:avLst/>
                        </a:prstGeom>
                        <a:noFill/>
                        <a:ln w="9525">
                          <a:solidFill>
                            <a:srgbClr val="C00000"/>
                          </a:solidFill>
                          <a:miter lim="800000"/>
                          <a:headEnd/>
                          <a:tailEnd/>
                        </a:ln>
                      </wps:spPr>
                      <wps:txbx>
                        <w:txbxContent>
                          <w:p w14:paraId="08474157" w14:textId="77777777" w:rsidR="00AF1C80" w:rsidRDefault="00AF1C80" w:rsidP="000368ED">
                            <w:r>
                              <w:t>At constant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F48C6" id="_x0000_s1039" type="#_x0000_t202" style="position:absolute;left:0;text-align:left;margin-left:189.35pt;margin-top:115.2pt;width:71.4pt;height:49.8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" filled="f" strokecolor="#c00000">
                <v:textbox>
                  <w:txbxContent>
                    <w:p w14:paraId="08474157" w14:textId="77777777" w:rsidR="00AF1C80" w:rsidRDefault="00AF1C80" w:rsidP="000368ED">
                      <w:r>
                        <w:t>At constant speed</w:t>
                      </w:r>
                    </w:p>
                  </w:txbxContent>
                </v:textbox>
                <w10:wrap type="square"/>
              </v:shape>
            </w:pict>
          </mc:Fallback>
        </mc:AlternateContent>
      </w:r>
      <w:r w:rsidR="00007E33" w:rsidRPr="00F7521D">
        <w:rPr>
          <w:b/>
          <w:bCs/>
          <w:noProof/>
          <w:szCs w:val="24"/>
          <w:rPrChange w:id="265" w:author="Author">
            <w:rPr>
              <w:rFonts w:asciiTheme="minorBidi" w:hAnsiTheme="minorBidi"/>
              <w:b/>
              <w:bCs/>
              <w:noProof/>
              <w:szCs w:val="24"/>
            </w:rPr>
          </w:rPrChange>
        </w:rPr>
        <mc:AlternateContent>
          <mc:Choice Requires="wps">
            <w:drawing>
              <wp:anchor distT="0" distB="0" distL="114300" distR="114300" simplePos="0" relativeHeight="251670016" behindDoc="0" locked="0" layoutInCell="1" allowOverlap="1" wp14:anchorId="2F36A281" wp14:editId="06E05414">
                <wp:simplePos x="0" y="0"/>
                <wp:positionH relativeFrom="column">
                  <wp:posOffset>1713230</wp:posOffset>
                </wp:positionH>
                <wp:positionV relativeFrom="paragraph">
                  <wp:posOffset>1096010</wp:posOffset>
                </wp:positionV>
                <wp:extent cx="175260" cy="198120"/>
                <wp:effectExtent l="0" t="0" r="72390" b="49530"/>
                <wp:wrapNone/>
                <wp:docPr id="20" name="Straight Arrow Connector 20"/>
                <wp:cNvGraphicFramePr/>
                <a:graphic xmlns:a="http://schemas.openxmlformats.org/drawingml/2006/main">
                  <a:graphicData uri="http://schemas.microsoft.com/office/word/2010/wordprocessingShape">
                    <wps:wsp>
                      <wps:cNvCnPr/>
                      <wps:spPr>
                        <a:xfrm>
                          <a:off x="0" y="0"/>
                          <a:ext cx="17526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74E2F" id="Straight Arrow Connector 20" o:spid="_x0000_s1026" type="#_x0000_t32" style="position:absolute;margin-left:134.9pt;margin-top:86.3pt;width:13.8pt;height:15.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" strokecolor="#4579b8 [3044]">
                <v:stroke endarrow="block"/>
              </v:shape>
            </w:pict>
          </mc:Fallback>
        </mc:AlternateContent>
      </w:r>
      <w:r w:rsidR="00007E33" w:rsidRPr="00F7521D">
        <w:rPr>
          <w:b/>
          <w:bCs/>
          <w:noProof/>
          <w:szCs w:val="24"/>
          <w:rPrChange w:id="266" w:author="Author">
            <w:rPr>
              <w:rFonts w:asciiTheme="minorBidi" w:hAnsiTheme="minorBidi"/>
              <w:b/>
              <w:bCs/>
              <w:noProof/>
              <w:szCs w:val="24"/>
            </w:rPr>
          </w:rPrChange>
        </w:rPr>
        <mc:AlternateContent>
          <mc:Choice Requires="wps">
            <w:drawing>
              <wp:anchor distT="45720" distB="45720" distL="114300" distR="114300" simplePos="0" relativeHeight="251659776" behindDoc="0" locked="0" layoutInCell="1" allowOverlap="1" wp14:anchorId="6892451E" wp14:editId="4EF76DB4">
                <wp:simplePos x="0" y="0"/>
                <wp:positionH relativeFrom="column">
                  <wp:posOffset>501650</wp:posOffset>
                </wp:positionH>
                <wp:positionV relativeFrom="paragraph">
                  <wp:posOffset>594995</wp:posOffset>
                </wp:positionV>
                <wp:extent cx="1211580" cy="5029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02920"/>
                        </a:xfrm>
                        <a:prstGeom prst="rect">
                          <a:avLst/>
                        </a:prstGeom>
                        <a:noFill/>
                        <a:ln w="9525">
                          <a:solidFill>
                            <a:schemeClr val="accent1"/>
                          </a:solidFill>
                          <a:miter lim="800000"/>
                          <a:headEnd/>
                          <a:tailEnd/>
                        </a:ln>
                      </wps:spPr>
                      <wps:txbx>
                        <w:txbxContent>
                          <w:p w14:paraId="61693226" w14:textId="77777777" w:rsidR="00AF1C80" w:rsidRDefault="00AF1C80" w:rsidP="000368ED">
                            <w:r>
                              <w:t>From stationary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2451E" id="_x0000_s1040" type="#_x0000_t202" style="position:absolute;left:0;text-align:left;margin-left:39.5pt;margin-top:46.85pt;width:95.4pt;height:39.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" filled="f" strokecolor="#4f81bd [3204]">
                <v:textbox>
                  <w:txbxContent>
                    <w:p w14:paraId="61693226" w14:textId="77777777" w:rsidR="00AF1C80" w:rsidRDefault="00AF1C80" w:rsidP="000368ED">
                      <w:r>
                        <w:t>From stationary</w:t>
                      </w:r>
                    </w:p>
                  </w:txbxContent>
                </v:textbox>
                <w10:wrap type="square"/>
              </v:shape>
            </w:pict>
          </mc:Fallback>
        </mc:AlternateContent>
      </w:r>
      <w:r w:rsidR="000368ED" w:rsidRPr="00F7521D">
        <w:rPr>
          <w:szCs w:val="24"/>
          <w:rPrChange w:id="267" w:author="Author">
            <w:rPr>
              <w:rFonts w:asciiTheme="minorBidi" w:hAnsiTheme="minorBidi"/>
              <w:szCs w:val="24"/>
            </w:rPr>
          </w:rPrChange>
        </w:rPr>
        <w:t xml:space="preserve">balance friction.   </w:t>
      </w:r>
    </w:p>
    <w:tbl>
      <w:tblPr>
        <w:tblStyle w:val="PlainTable5"/>
        <w:tblpPr w:leftFromText="180" w:rightFromText="180" w:vertAnchor="text" w:horzAnchor="page" w:tblpX="7462" w:tblpY="62"/>
        <w:tblW w:w="3775" w:type="dxa"/>
        <w:tblLook w:val="04A0" w:firstRow="1" w:lastRow="0" w:firstColumn="1" w:lastColumn="0" w:noHBand="0" w:noVBand="1"/>
      </w:tblPr>
      <w:tblGrid>
        <w:gridCol w:w="1123"/>
        <w:gridCol w:w="1297"/>
        <w:gridCol w:w="1355"/>
      </w:tblGrid>
      <w:tr w:rsidR="00364286" w:rsidRPr="00F7521D" w14:paraId="66DC77BB" w14:textId="77777777" w:rsidTr="00364286">
        <w:trPr>
          <w:cnfStyle w:val="100000000000" w:firstRow="1" w:lastRow="0" w:firstColumn="0" w:lastColumn="0" w:oddVBand="0" w:evenVBand="0" w:oddHBand="0" w:evenHBand="0" w:firstRowFirstColumn="0" w:firstRowLastColumn="0" w:lastRowFirstColumn="0" w:lastRowLastColumn="0"/>
          <w:trHeight w:val="892"/>
        </w:trPr>
        <w:tc>
          <w:tcPr>
            <w:cnfStyle w:val="001000000100" w:firstRow="0" w:lastRow="0" w:firstColumn="1" w:lastColumn="0" w:oddVBand="0" w:evenVBand="0" w:oddHBand="0" w:evenHBand="0" w:firstRowFirstColumn="1" w:firstRowLastColumn="0" w:lastRowFirstColumn="0" w:lastRowLastColumn="0"/>
            <w:tcW w:w="1123" w:type="dxa"/>
          </w:tcPr>
          <w:p w14:paraId="3923E167" w14:textId="77777777" w:rsidR="00364286" w:rsidRPr="00F7521D" w:rsidRDefault="00364286" w:rsidP="00364286">
            <w:pPr>
              <w:jc w:val="both"/>
              <w:rPr>
                <w:szCs w:val="24"/>
                <w:rPrChange w:id="268" w:author="Author">
                  <w:rPr>
                    <w:rFonts w:asciiTheme="minorBidi" w:hAnsiTheme="minorBidi"/>
                    <w:szCs w:val="24"/>
                  </w:rPr>
                </w:rPrChange>
              </w:rPr>
            </w:pPr>
            <w:bookmarkStart w:id="269" w:name="_Hlk528690082"/>
            <w:r w:rsidRPr="00F7521D">
              <w:rPr>
                <w:szCs w:val="24"/>
                <w:rPrChange w:id="270" w:author="Author">
                  <w:rPr>
                    <w:rFonts w:asciiTheme="minorBidi" w:hAnsiTheme="minorBidi"/>
                    <w:szCs w:val="24"/>
                  </w:rPr>
                </w:rPrChange>
              </w:rPr>
              <w:t xml:space="preserve">Final inclined results </w:t>
            </w:r>
          </w:p>
        </w:tc>
        <w:tc>
          <w:tcPr>
            <w:tcW w:w="1297" w:type="dxa"/>
          </w:tcPr>
          <w:p w14:paraId="308AF51A" w14:textId="77777777" w:rsidR="00364286" w:rsidRPr="00F7521D" w:rsidRDefault="00364286" w:rsidP="00364286">
            <w:pPr>
              <w:jc w:val="both"/>
              <w:cnfStyle w:val="100000000000" w:firstRow="1" w:lastRow="0" w:firstColumn="0" w:lastColumn="0" w:oddVBand="0" w:evenVBand="0" w:oddHBand="0" w:evenHBand="0" w:firstRowFirstColumn="0" w:firstRowLastColumn="0" w:lastRowFirstColumn="0" w:lastRowLastColumn="0"/>
              <w:rPr>
                <w:szCs w:val="24"/>
                <w:rPrChange w:id="271" w:author="Author">
                  <w:rPr>
                    <w:rFonts w:asciiTheme="minorBidi" w:hAnsiTheme="minorBidi"/>
                    <w:szCs w:val="24"/>
                  </w:rPr>
                </w:rPrChange>
              </w:rPr>
            </w:pPr>
            <w:r w:rsidRPr="00F7521D">
              <w:rPr>
                <w:szCs w:val="24"/>
                <w:rPrChange w:id="272" w:author="Author">
                  <w:rPr>
                    <w:rFonts w:asciiTheme="minorBidi" w:hAnsiTheme="minorBidi"/>
                    <w:szCs w:val="24"/>
                  </w:rPr>
                </w:rPrChange>
              </w:rPr>
              <w:t>Friction coefficient</w:t>
            </w:r>
          </w:p>
        </w:tc>
        <w:tc>
          <w:tcPr>
            <w:tcW w:w="1355" w:type="dxa"/>
          </w:tcPr>
          <w:p w14:paraId="5DE9A143" w14:textId="77777777" w:rsidR="00364286" w:rsidRPr="00F7521D" w:rsidRDefault="00364286" w:rsidP="00364286">
            <w:pPr>
              <w:jc w:val="both"/>
              <w:cnfStyle w:val="100000000000" w:firstRow="1" w:lastRow="0" w:firstColumn="0" w:lastColumn="0" w:oddVBand="0" w:evenVBand="0" w:oddHBand="0" w:evenHBand="0" w:firstRowFirstColumn="0" w:firstRowLastColumn="0" w:lastRowFirstColumn="0" w:lastRowLastColumn="0"/>
              <w:rPr>
                <w:szCs w:val="24"/>
                <w:rPrChange w:id="273" w:author="Author">
                  <w:rPr>
                    <w:rFonts w:asciiTheme="minorBidi" w:hAnsiTheme="minorBidi"/>
                    <w:szCs w:val="24"/>
                  </w:rPr>
                </w:rPrChange>
              </w:rPr>
            </w:pPr>
            <w:r w:rsidRPr="00F7521D">
              <w:rPr>
                <w:szCs w:val="24"/>
                <w:rPrChange w:id="274" w:author="Author">
                  <w:rPr>
                    <w:rFonts w:asciiTheme="minorBidi" w:hAnsiTheme="minorBidi"/>
                    <w:szCs w:val="24"/>
                  </w:rPr>
                </w:rPrChange>
              </w:rPr>
              <w:t xml:space="preserve">Force (N) </w:t>
            </w:r>
          </w:p>
        </w:tc>
      </w:tr>
      <w:tr w:rsidR="00364286" w:rsidRPr="00F7521D" w14:paraId="1D366153" w14:textId="77777777" w:rsidTr="0036428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123" w:type="dxa"/>
          </w:tcPr>
          <w:p w14:paraId="32EA2C75" w14:textId="77777777" w:rsidR="00364286" w:rsidRPr="00F7521D" w:rsidRDefault="00364286" w:rsidP="00364286">
            <w:pPr>
              <w:jc w:val="both"/>
              <w:rPr>
                <w:szCs w:val="24"/>
                <w:rPrChange w:id="275" w:author="Author">
                  <w:rPr>
                    <w:rFonts w:asciiTheme="minorBidi" w:hAnsiTheme="minorBidi"/>
                    <w:szCs w:val="24"/>
                  </w:rPr>
                </w:rPrChange>
              </w:rPr>
            </w:pPr>
            <w:r w:rsidRPr="00F7521D">
              <w:rPr>
                <w:szCs w:val="24"/>
                <w:rPrChange w:id="276" w:author="Author">
                  <w:rPr>
                    <w:rFonts w:asciiTheme="minorBidi" w:hAnsiTheme="minorBidi"/>
                    <w:szCs w:val="24"/>
                  </w:rPr>
                </w:rPrChange>
              </w:rPr>
              <w:t>Static</w:t>
            </w:r>
          </w:p>
        </w:tc>
        <w:tc>
          <w:tcPr>
            <w:tcW w:w="1297" w:type="dxa"/>
          </w:tcPr>
          <w:p w14:paraId="5CB85114" w14:textId="77777777" w:rsidR="00364286" w:rsidRPr="00F7521D" w:rsidRDefault="00364286" w:rsidP="00364286">
            <w:pPr>
              <w:jc w:val="both"/>
              <w:cnfStyle w:val="000000100000" w:firstRow="0" w:lastRow="0" w:firstColumn="0" w:lastColumn="0" w:oddVBand="0" w:evenVBand="0" w:oddHBand="1" w:evenHBand="0" w:firstRowFirstColumn="0" w:firstRowLastColumn="0" w:lastRowFirstColumn="0" w:lastRowLastColumn="0"/>
              <w:rPr>
                <w:szCs w:val="24"/>
                <w:rPrChange w:id="277" w:author="Author">
                  <w:rPr>
                    <w:rFonts w:asciiTheme="minorBidi" w:hAnsiTheme="minorBidi"/>
                    <w:szCs w:val="24"/>
                  </w:rPr>
                </w:rPrChange>
              </w:rPr>
            </w:pPr>
            <w:r w:rsidRPr="00F7521D">
              <w:rPr>
                <w:color w:val="000000"/>
                <w:szCs w:val="24"/>
                <w:rPrChange w:id="278" w:author="Author">
                  <w:rPr>
                    <w:rFonts w:asciiTheme="minorBidi" w:hAnsiTheme="minorBidi"/>
                    <w:color w:val="000000"/>
                    <w:szCs w:val="24"/>
                  </w:rPr>
                </w:rPrChange>
              </w:rPr>
              <w:t>0.140</w:t>
            </w:r>
          </w:p>
        </w:tc>
        <w:tc>
          <w:tcPr>
            <w:tcW w:w="1355" w:type="dxa"/>
          </w:tcPr>
          <w:p w14:paraId="260B5E88" w14:textId="77777777" w:rsidR="00364286" w:rsidRPr="00F7521D" w:rsidRDefault="00364286" w:rsidP="00364286">
            <w:pPr>
              <w:jc w:val="both"/>
              <w:cnfStyle w:val="000000100000" w:firstRow="0" w:lastRow="0" w:firstColumn="0" w:lastColumn="0" w:oddVBand="0" w:evenVBand="0" w:oddHBand="1" w:evenHBand="0" w:firstRowFirstColumn="0" w:firstRowLastColumn="0" w:lastRowFirstColumn="0" w:lastRowLastColumn="0"/>
              <w:rPr>
                <w:szCs w:val="24"/>
                <w:rPrChange w:id="279" w:author="Author">
                  <w:rPr>
                    <w:rFonts w:asciiTheme="minorBidi" w:hAnsiTheme="minorBidi"/>
                    <w:szCs w:val="24"/>
                  </w:rPr>
                </w:rPrChange>
              </w:rPr>
            </w:pPr>
            <w:r w:rsidRPr="00F7521D">
              <w:rPr>
                <w:szCs w:val="24"/>
                <w:rPrChange w:id="280" w:author="Author">
                  <w:rPr>
                    <w:rFonts w:asciiTheme="minorBidi" w:hAnsiTheme="minorBidi"/>
                    <w:szCs w:val="24"/>
                  </w:rPr>
                </w:rPrChange>
              </w:rPr>
              <w:t>4.93</w:t>
            </w:r>
          </w:p>
        </w:tc>
      </w:tr>
      <w:tr w:rsidR="00364286" w:rsidRPr="00F7521D" w14:paraId="10DAE381" w14:textId="77777777" w:rsidTr="00364286">
        <w:trPr>
          <w:trHeight w:val="660"/>
        </w:trPr>
        <w:tc>
          <w:tcPr>
            <w:cnfStyle w:val="001000000000" w:firstRow="0" w:lastRow="0" w:firstColumn="1" w:lastColumn="0" w:oddVBand="0" w:evenVBand="0" w:oddHBand="0" w:evenHBand="0" w:firstRowFirstColumn="0" w:firstRowLastColumn="0" w:lastRowFirstColumn="0" w:lastRowLastColumn="0"/>
            <w:tcW w:w="1123" w:type="dxa"/>
          </w:tcPr>
          <w:p w14:paraId="4A405F6E" w14:textId="77777777" w:rsidR="00364286" w:rsidRPr="00F7521D" w:rsidRDefault="00364286" w:rsidP="00364286">
            <w:pPr>
              <w:jc w:val="both"/>
              <w:rPr>
                <w:szCs w:val="24"/>
                <w:rPrChange w:id="281" w:author="Author">
                  <w:rPr>
                    <w:rFonts w:asciiTheme="minorBidi" w:hAnsiTheme="minorBidi"/>
                    <w:szCs w:val="24"/>
                  </w:rPr>
                </w:rPrChange>
              </w:rPr>
            </w:pPr>
            <w:r w:rsidRPr="00F7521D">
              <w:rPr>
                <w:szCs w:val="24"/>
                <w:rPrChange w:id="282" w:author="Author">
                  <w:rPr>
                    <w:rFonts w:asciiTheme="minorBidi" w:hAnsiTheme="minorBidi"/>
                    <w:szCs w:val="24"/>
                  </w:rPr>
                </w:rPrChange>
              </w:rPr>
              <w:t>Rolling</w:t>
            </w:r>
          </w:p>
        </w:tc>
        <w:tc>
          <w:tcPr>
            <w:tcW w:w="1297" w:type="dxa"/>
          </w:tcPr>
          <w:p w14:paraId="2299D43B" w14:textId="77777777" w:rsidR="00364286" w:rsidRPr="00F7521D" w:rsidRDefault="00364286" w:rsidP="00364286">
            <w:pPr>
              <w:jc w:val="both"/>
              <w:cnfStyle w:val="000000000000" w:firstRow="0" w:lastRow="0" w:firstColumn="0" w:lastColumn="0" w:oddVBand="0" w:evenVBand="0" w:oddHBand="0" w:evenHBand="0" w:firstRowFirstColumn="0" w:firstRowLastColumn="0" w:lastRowFirstColumn="0" w:lastRowLastColumn="0"/>
              <w:rPr>
                <w:color w:val="000000"/>
                <w:szCs w:val="24"/>
                <w:rPrChange w:id="283" w:author="Author">
                  <w:rPr>
                    <w:rFonts w:asciiTheme="minorBidi" w:hAnsiTheme="minorBidi"/>
                    <w:color w:val="000000"/>
                    <w:szCs w:val="24"/>
                  </w:rPr>
                </w:rPrChange>
              </w:rPr>
            </w:pPr>
            <w:r w:rsidRPr="00F7521D">
              <w:rPr>
                <w:color w:val="000000"/>
                <w:szCs w:val="24"/>
                <w:rPrChange w:id="284" w:author="Author">
                  <w:rPr>
                    <w:rFonts w:asciiTheme="minorBidi" w:hAnsiTheme="minorBidi"/>
                    <w:color w:val="000000"/>
                    <w:szCs w:val="24"/>
                  </w:rPr>
                </w:rPrChange>
              </w:rPr>
              <w:t>0.059</w:t>
            </w:r>
          </w:p>
        </w:tc>
        <w:tc>
          <w:tcPr>
            <w:tcW w:w="1355" w:type="dxa"/>
          </w:tcPr>
          <w:p w14:paraId="026FAA0A" w14:textId="77777777" w:rsidR="00364286" w:rsidRPr="00F7521D" w:rsidRDefault="00364286" w:rsidP="00364286">
            <w:pPr>
              <w:jc w:val="both"/>
              <w:cnfStyle w:val="000000000000" w:firstRow="0" w:lastRow="0" w:firstColumn="0" w:lastColumn="0" w:oddVBand="0" w:evenVBand="0" w:oddHBand="0" w:evenHBand="0" w:firstRowFirstColumn="0" w:firstRowLastColumn="0" w:lastRowFirstColumn="0" w:lastRowLastColumn="0"/>
              <w:rPr>
                <w:szCs w:val="24"/>
                <w:rPrChange w:id="285" w:author="Author">
                  <w:rPr>
                    <w:rFonts w:asciiTheme="minorBidi" w:hAnsiTheme="minorBidi"/>
                    <w:szCs w:val="24"/>
                  </w:rPr>
                </w:rPrChange>
              </w:rPr>
            </w:pPr>
            <w:r w:rsidRPr="00F7521D">
              <w:rPr>
                <w:szCs w:val="24"/>
                <w:rPrChange w:id="286" w:author="Author">
                  <w:rPr>
                    <w:rFonts w:asciiTheme="minorBidi" w:hAnsiTheme="minorBidi"/>
                    <w:szCs w:val="24"/>
                  </w:rPr>
                </w:rPrChange>
              </w:rPr>
              <w:t xml:space="preserve"> 3.87</w:t>
            </w:r>
          </w:p>
        </w:tc>
      </w:tr>
      <w:tr w:rsidR="00364286" w:rsidRPr="00F7521D" w14:paraId="75FFF746" w14:textId="77777777" w:rsidTr="00364286">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123" w:type="dxa"/>
          </w:tcPr>
          <w:p w14:paraId="3856833D" w14:textId="150EABA9" w:rsidR="00364286" w:rsidRPr="00F7521D" w:rsidRDefault="00AF1C80" w:rsidP="00364286">
            <w:pPr>
              <w:jc w:val="both"/>
              <w:rPr>
                <w:szCs w:val="24"/>
                <w:rPrChange w:id="287" w:author="Author">
                  <w:rPr>
                    <w:rFonts w:asciiTheme="minorBidi" w:hAnsiTheme="minorBidi"/>
                    <w:szCs w:val="24"/>
                  </w:rPr>
                </w:rPrChange>
              </w:rPr>
            </w:pPr>
            <w:ins w:id="288" w:author="Author">
              <w:r w:rsidRPr="00F7521D">
                <w:rPr>
                  <w:b/>
                  <w:bCs/>
                  <w:noProof/>
                  <w:szCs w:val="24"/>
                  <w:rPrChange w:id="289" w:author="Author">
                    <w:rPr>
                      <w:rFonts w:asciiTheme="minorBidi" w:hAnsiTheme="minorBidi"/>
                      <w:b/>
                      <w:bCs/>
                      <w:noProof/>
                      <w:szCs w:val="24"/>
                    </w:rPr>
                  </w:rPrChange>
                </w:rPr>
                <mc:AlternateContent>
                  <mc:Choice Requires="wps">
                    <w:drawing>
                      <wp:anchor distT="45720" distB="45720" distL="114300" distR="114300" simplePos="0" relativeHeight="251691520" behindDoc="1" locked="0" layoutInCell="1" allowOverlap="1" wp14:anchorId="7A51F134" wp14:editId="03EA2B6A">
                        <wp:simplePos x="0" y="0"/>
                        <wp:positionH relativeFrom="column">
                          <wp:posOffset>-59055</wp:posOffset>
                        </wp:positionH>
                        <wp:positionV relativeFrom="paragraph">
                          <wp:posOffset>473710</wp:posOffset>
                        </wp:positionV>
                        <wp:extent cx="2438400" cy="990600"/>
                        <wp:effectExtent l="0" t="0" r="19050"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990600"/>
                                </a:xfrm>
                                <a:prstGeom prst="rect">
                                  <a:avLst/>
                                </a:prstGeom>
                                <a:solidFill>
                                  <a:srgbClr val="FFFFFF"/>
                                </a:solidFill>
                                <a:ln w="9525">
                                  <a:solidFill>
                                    <a:sysClr val="window" lastClr="FFFFFF"/>
                                  </a:solidFill>
                                  <a:miter lim="800000"/>
                                  <a:headEnd/>
                                  <a:tailEnd/>
                                </a:ln>
                              </wps:spPr>
                              <wps:txbx>
                                <w:txbxContent>
                                  <w:p w14:paraId="399B4828" w14:textId="4115313F" w:rsidR="00AF1C80" w:rsidRPr="00E812CA" w:rsidRDefault="00AF1C80" w:rsidP="00E812CA">
                                    <w:pPr>
                                      <w:rPr>
                                        <w:sz w:val="22"/>
                                        <w:szCs w:val="18"/>
                                        <w:rPrChange w:id="290" w:author="Author">
                                          <w:rPr/>
                                        </w:rPrChange>
                                      </w:rPr>
                                      <w:pPrChange w:id="291" w:author="Author">
                                        <w:pPr/>
                                      </w:pPrChange>
                                    </w:pPr>
                                    <w:del w:id="292" w:author="Author">
                                      <w:r w:rsidRPr="00E812CA" w:rsidDel="0042059B">
                                        <w:rPr>
                                          <w:rPrChange w:id="293" w:author="Author">
                                            <w:rPr/>
                                          </w:rPrChange>
                                        </w:rPr>
                                        <w:delText>Figure</w:delText>
                                      </w:r>
                                    </w:del>
                                    <w:r w:rsidRPr="00E812CA">
                                      <w:rPr>
                                        <w:rPrChange w:id="294" w:author="Author">
                                          <w:rPr/>
                                        </w:rPrChange>
                                      </w:rPr>
                                      <w:t xml:space="preserve"> </w:t>
                                    </w:r>
                                    <w:ins w:id="295" w:author="Author">
                                      <w:r w:rsidR="0042059B" w:rsidRPr="00E812CA">
                                        <w:rPr>
                                          <w:sz w:val="22"/>
                                          <w:szCs w:val="18"/>
                                          <w:rPrChange w:id="296" w:author="Author">
                                            <w:rPr/>
                                          </w:rPrChange>
                                        </w:rPr>
                                        <w:t xml:space="preserve">Table </w:t>
                                      </w:r>
                                      <w:r w:rsidR="003E7E60" w:rsidRPr="00E812CA">
                                        <w:rPr>
                                          <w:sz w:val="22"/>
                                          <w:szCs w:val="18"/>
                                          <w:rPrChange w:id="297" w:author="Author">
                                            <w:rPr/>
                                          </w:rPrChange>
                                        </w:rPr>
                                        <w:t>3.2</w:t>
                                      </w:r>
                                    </w:ins>
                                    <w:del w:id="298" w:author="Author">
                                      <w:r w:rsidRPr="00E812CA" w:rsidDel="003E7E60">
                                        <w:rPr>
                                          <w:sz w:val="22"/>
                                          <w:szCs w:val="18"/>
                                          <w:rPrChange w:id="299" w:author="Author">
                                            <w:rPr/>
                                          </w:rPrChange>
                                        </w:rPr>
                                        <w:delText>{??}</w:delText>
                                      </w:r>
                                      <w:r w:rsidRPr="00E812CA" w:rsidDel="0042059B">
                                        <w:rPr>
                                          <w:sz w:val="22"/>
                                          <w:szCs w:val="18"/>
                                          <w:rPrChange w:id="300" w:author="Author">
                                            <w:rPr/>
                                          </w:rPrChange>
                                        </w:rPr>
                                        <w:delText xml:space="preserve"> table</w:delText>
                                      </w:r>
                                    </w:del>
                                    <w:r w:rsidRPr="00E812CA">
                                      <w:rPr>
                                        <w:sz w:val="22"/>
                                        <w:szCs w:val="18"/>
                                        <w:rPrChange w:id="301" w:author="Author">
                                          <w:rPr/>
                                        </w:rPrChange>
                                      </w:rPr>
                                      <w:t xml:space="preserve"> of friction coefficient and corresponding</w:t>
                                    </w:r>
                                    <w:ins w:id="302" w:author="Author">
                                      <w:r w:rsidR="00007E33" w:rsidRPr="00E812CA">
                                        <w:rPr>
                                          <w:sz w:val="22"/>
                                          <w:szCs w:val="18"/>
                                          <w:rPrChange w:id="303" w:author="Author">
                                            <w:rPr/>
                                          </w:rPrChange>
                                        </w:rPr>
                                        <w:t xml:space="preserve"> force</w:t>
                                      </w:r>
                                    </w:ins>
                                    <w:r w:rsidRPr="00E812CA">
                                      <w:rPr>
                                        <w:sz w:val="22"/>
                                        <w:szCs w:val="18"/>
                                        <w:rPrChange w:id="304" w:author="Author">
                                          <w:rPr/>
                                        </w:rPrChange>
                                      </w:rPr>
                                      <w:t xml:space="preserve"> calculated using (3.2)</w:t>
                                    </w:r>
                                    <w:ins w:id="305" w:author="Author">
                                      <w:r w:rsidRPr="00E812CA">
                                        <w:rPr>
                                          <w:sz w:val="22"/>
                                          <w:szCs w:val="18"/>
                                          <w:rPrChange w:id="306" w:author="Author">
                                            <w:rPr/>
                                          </w:rPrChange>
                                        </w:rPr>
                                        <w:t xml:space="preserve">, </w:t>
                                      </w:r>
                                    </w:ins>
                                    <w:del w:id="307" w:author="Author">
                                      <w:r w:rsidRPr="00E812CA" w:rsidDel="00AF1C80">
                                        <w:rPr>
                                          <w:sz w:val="22"/>
                                          <w:szCs w:val="18"/>
                                          <w:rPrChange w:id="308" w:author="Author">
                                            <w:rPr/>
                                          </w:rPrChange>
                                        </w:rPr>
                                        <w:delText xml:space="preserve"> and </w:delText>
                                      </w:r>
                                    </w:del>
                                    <w:r w:rsidRPr="00E812CA">
                                      <w:rPr>
                                        <w:sz w:val="22"/>
                                        <w:szCs w:val="18"/>
                                        <w:rPrChange w:id="309" w:author="Author">
                                          <w:rPr/>
                                        </w:rPrChange>
                                      </w:rPr>
                                      <w:t>predicted buggy mass 1.25 kg</w:t>
                                    </w:r>
                                    <w:ins w:id="310" w:author="Author">
                                      <w:r w:rsidRPr="00E812CA">
                                        <w:rPr>
                                          <w:sz w:val="22"/>
                                          <w:szCs w:val="18"/>
                                          <w:rPrChange w:id="311" w:author="Author">
                                            <w:rPr/>
                                          </w:rPrChange>
                                        </w:rPr>
                                        <w:t xml:space="preserve"> and angle 15</w:t>
                                      </w:r>
                                      <w:r w:rsidR="0042059B" w:rsidRPr="00E812CA">
                                        <w:rPr>
                                          <w:sz w:val="22"/>
                                          <w:szCs w:val="18"/>
                                          <w:rPrChange w:id="312" w:author="Author">
                                            <w:rPr/>
                                          </w:rPrChange>
                                        </w:rPr>
                                        <w:t>°</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F134" id="_x0000_s1041" type="#_x0000_t202" style="position:absolute;left:0;text-align:left;margin-left:-4.65pt;margin-top:37.3pt;width:192pt;height:78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" strokecolor="window">
                        <v:textbox>
                          <w:txbxContent>
                            <w:p w14:paraId="399B4828" w14:textId="4115313F" w:rsidR="00AF1C80" w:rsidRPr="00E812CA" w:rsidRDefault="00AF1C80" w:rsidP="00E812CA">
                              <w:pPr>
                                <w:rPr>
                                  <w:sz w:val="22"/>
                                  <w:szCs w:val="18"/>
                                  <w:rPrChange w:id="313" w:author="Author">
                                    <w:rPr/>
                                  </w:rPrChange>
                                </w:rPr>
                                <w:pPrChange w:id="314" w:author="Author">
                                  <w:pPr/>
                                </w:pPrChange>
                              </w:pPr>
                              <w:del w:id="315" w:author="Author">
                                <w:r w:rsidRPr="00E812CA" w:rsidDel="0042059B">
                                  <w:rPr>
                                    <w:rPrChange w:id="316" w:author="Author">
                                      <w:rPr/>
                                    </w:rPrChange>
                                  </w:rPr>
                                  <w:delText>Figure</w:delText>
                                </w:r>
                              </w:del>
                              <w:r w:rsidRPr="00E812CA">
                                <w:rPr>
                                  <w:rPrChange w:id="317" w:author="Author">
                                    <w:rPr/>
                                  </w:rPrChange>
                                </w:rPr>
                                <w:t xml:space="preserve"> </w:t>
                              </w:r>
                              <w:ins w:id="318" w:author="Author">
                                <w:r w:rsidR="0042059B" w:rsidRPr="00E812CA">
                                  <w:rPr>
                                    <w:sz w:val="22"/>
                                    <w:szCs w:val="18"/>
                                    <w:rPrChange w:id="319" w:author="Author">
                                      <w:rPr/>
                                    </w:rPrChange>
                                  </w:rPr>
                                  <w:t xml:space="preserve">Table </w:t>
                                </w:r>
                                <w:r w:rsidR="003E7E60" w:rsidRPr="00E812CA">
                                  <w:rPr>
                                    <w:sz w:val="22"/>
                                    <w:szCs w:val="18"/>
                                    <w:rPrChange w:id="320" w:author="Author">
                                      <w:rPr/>
                                    </w:rPrChange>
                                  </w:rPr>
                                  <w:t>3.2</w:t>
                                </w:r>
                              </w:ins>
                              <w:del w:id="321" w:author="Author">
                                <w:r w:rsidRPr="00E812CA" w:rsidDel="003E7E60">
                                  <w:rPr>
                                    <w:sz w:val="22"/>
                                    <w:szCs w:val="18"/>
                                    <w:rPrChange w:id="322" w:author="Author">
                                      <w:rPr/>
                                    </w:rPrChange>
                                  </w:rPr>
                                  <w:delText>{??}</w:delText>
                                </w:r>
                                <w:r w:rsidRPr="00E812CA" w:rsidDel="0042059B">
                                  <w:rPr>
                                    <w:sz w:val="22"/>
                                    <w:szCs w:val="18"/>
                                    <w:rPrChange w:id="323" w:author="Author">
                                      <w:rPr/>
                                    </w:rPrChange>
                                  </w:rPr>
                                  <w:delText xml:space="preserve"> table</w:delText>
                                </w:r>
                              </w:del>
                              <w:r w:rsidRPr="00E812CA">
                                <w:rPr>
                                  <w:sz w:val="22"/>
                                  <w:szCs w:val="18"/>
                                  <w:rPrChange w:id="324" w:author="Author">
                                    <w:rPr/>
                                  </w:rPrChange>
                                </w:rPr>
                                <w:t xml:space="preserve"> of friction coefficient and corresponding</w:t>
                              </w:r>
                              <w:ins w:id="325" w:author="Author">
                                <w:r w:rsidR="00007E33" w:rsidRPr="00E812CA">
                                  <w:rPr>
                                    <w:sz w:val="22"/>
                                    <w:szCs w:val="18"/>
                                    <w:rPrChange w:id="326" w:author="Author">
                                      <w:rPr/>
                                    </w:rPrChange>
                                  </w:rPr>
                                  <w:t xml:space="preserve"> force</w:t>
                                </w:r>
                              </w:ins>
                              <w:r w:rsidRPr="00E812CA">
                                <w:rPr>
                                  <w:sz w:val="22"/>
                                  <w:szCs w:val="18"/>
                                  <w:rPrChange w:id="327" w:author="Author">
                                    <w:rPr/>
                                  </w:rPrChange>
                                </w:rPr>
                                <w:t xml:space="preserve"> calculated using (3.2)</w:t>
                              </w:r>
                              <w:ins w:id="328" w:author="Author">
                                <w:r w:rsidRPr="00E812CA">
                                  <w:rPr>
                                    <w:sz w:val="22"/>
                                    <w:szCs w:val="18"/>
                                    <w:rPrChange w:id="329" w:author="Author">
                                      <w:rPr/>
                                    </w:rPrChange>
                                  </w:rPr>
                                  <w:t xml:space="preserve">, </w:t>
                                </w:r>
                              </w:ins>
                              <w:del w:id="330" w:author="Author">
                                <w:r w:rsidRPr="00E812CA" w:rsidDel="00AF1C80">
                                  <w:rPr>
                                    <w:sz w:val="22"/>
                                    <w:szCs w:val="18"/>
                                    <w:rPrChange w:id="331" w:author="Author">
                                      <w:rPr/>
                                    </w:rPrChange>
                                  </w:rPr>
                                  <w:delText xml:space="preserve"> and </w:delText>
                                </w:r>
                              </w:del>
                              <w:r w:rsidRPr="00E812CA">
                                <w:rPr>
                                  <w:sz w:val="22"/>
                                  <w:szCs w:val="18"/>
                                  <w:rPrChange w:id="332" w:author="Author">
                                    <w:rPr/>
                                  </w:rPrChange>
                                </w:rPr>
                                <w:t>predicted buggy mass 1.25 kg</w:t>
                              </w:r>
                              <w:ins w:id="333" w:author="Author">
                                <w:r w:rsidRPr="00E812CA">
                                  <w:rPr>
                                    <w:sz w:val="22"/>
                                    <w:szCs w:val="18"/>
                                    <w:rPrChange w:id="334" w:author="Author">
                                      <w:rPr/>
                                    </w:rPrChange>
                                  </w:rPr>
                                  <w:t xml:space="preserve"> and angle 15</w:t>
                                </w:r>
                                <w:r w:rsidR="0042059B" w:rsidRPr="00E812CA">
                                  <w:rPr>
                                    <w:sz w:val="22"/>
                                    <w:szCs w:val="18"/>
                                    <w:rPrChange w:id="335" w:author="Author">
                                      <w:rPr/>
                                    </w:rPrChange>
                                  </w:rPr>
                                  <w:t>°</w:t>
                                </w:r>
                              </w:ins>
                            </w:p>
                          </w:txbxContent>
                        </v:textbox>
                      </v:shape>
                    </w:pict>
                  </mc:Fallback>
                </mc:AlternateContent>
              </w:r>
            </w:ins>
            <w:r w:rsidR="00364286" w:rsidRPr="00F7521D">
              <w:rPr>
                <w:szCs w:val="24"/>
                <w:rPrChange w:id="336" w:author="Author">
                  <w:rPr>
                    <w:rFonts w:asciiTheme="minorBidi" w:hAnsiTheme="minorBidi"/>
                    <w:szCs w:val="24"/>
                  </w:rPr>
                </w:rPrChange>
              </w:rPr>
              <w:t>Chosen static</w:t>
            </w:r>
          </w:p>
        </w:tc>
        <w:tc>
          <w:tcPr>
            <w:tcW w:w="1297" w:type="dxa"/>
          </w:tcPr>
          <w:p w14:paraId="69F58E8E" w14:textId="77777777" w:rsidR="00364286" w:rsidRPr="00F7521D" w:rsidRDefault="00364286" w:rsidP="00364286">
            <w:pPr>
              <w:jc w:val="both"/>
              <w:cnfStyle w:val="000000100000" w:firstRow="0" w:lastRow="0" w:firstColumn="0" w:lastColumn="0" w:oddVBand="0" w:evenVBand="0" w:oddHBand="1" w:evenHBand="0" w:firstRowFirstColumn="0" w:firstRowLastColumn="0" w:lastRowFirstColumn="0" w:lastRowLastColumn="0"/>
              <w:rPr>
                <w:color w:val="000000"/>
                <w:szCs w:val="24"/>
                <w:rPrChange w:id="337" w:author="Author">
                  <w:rPr>
                    <w:rFonts w:asciiTheme="minorBidi" w:hAnsiTheme="minorBidi"/>
                    <w:color w:val="000000"/>
                    <w:szCs w:val="24"/>
                  </w:rPr>
                </w:rPrChange>
              </w:rPr>
            </w:pPr>
            <w:r w:rsidRPr="00F7521D">
              <w:rPr>
                <w:color w:val="000000"/>
                <w:szCs w:val="24"/>
                <w:rPrChange w:id="338" w:author="Author">
                  <w:rPr>
                    <w:rFonts w:asciiTheme="minorBidi" w:hAnsiTheme="minorBidi"/>
                    <w:color w:val="000000"/>
                    <w:szCs w:val="24"/>
                  </w:rPr>
                </w:rPrChange>
              </w:rPr>
              <w:t>0.064</w:t>
            </w:r>
          </w:p>
        </w:tc>
        <w:tc>
          <w:tcPr>
            <w:tcW w:w="1355" w:type="dxa"/>
          </w:tcPr>
          <w:p w14:paraId="0C6ABDCC" w14:textId="77777777" w:rsidR="00364286" w:rsidRPr="00F7521D" w:rsidRDefault="00364286" w:rsidP="00364286">
            <w:pPr>
              <w:jc w:val="both"/>
              <w:cnfStyle w:val="000000100000" w:firstRow="0" w:lastRow="0" w:firstColumn="0" w:lastColumn="0" w:oddVBand="0" w:evenVBand="0" w:oddHBand="1" w:evenHBand="0" w:firstRowFirstColumn="0" w:firstRowLastColumn="0" w:lastRowFirstColumn="0" w:lastRowLastColumn="0"/>
              <w:rPr>
                <w:szCs w:val="24"/>
                <w:rPrChange w:id="339" w:author="Author">
                  <w:rPr>
                    <w:rFonts w:asciiTheme="minorBidi" w:hAnsiTheme="minorBidi"/>
                    <w:szCs w:val="24"/>
                  </w:rPr>
                </w:rPrChange>
              </w:rPr>
            </w:pPr>
            <w:r w:rsidRPr="00F7521D">
              <w:rPr>
                <w:szCs w:val="24"/>
                <w:rPrChange w:id="340" w:author="Author">
                  <w:rPr>
                    <w:rFonts w:asciiTheme="minorBidi" w:hAnsiTheme="minorBidi"/>
                    <w:szCs w:val="24"/>
                  </w:rPr>
                </w:rPrChange>
              </w:rPr>
              <w:t>3.93</w:t>
            </w:r>
          </w:p>
        </w:tc>
      </w:tr>
    </w:tbl>
    <w:bookmarkEnd w:id="269"/>
    <w:p w14:paraId="51B460C8" w14:textId="7B4AFBBC" w:rsidR="000368ED" w:rsidRPr="00F7521D" w:rsidRDefault="00364286" w:rsidP="000368ED">
      <w:pPr>
        <w:pStyle w:val="ListParagraph"/>
        <w:ind w:left="0"/>
        <w:jc w:val="both"/>
        <w:rPr>
          <w:b/>
          <w:bCs/>
          <w:szCs w:val="24"/>
          <w:rPrChange w:id="341" w:author="Author">
            <w:rPr>
              <w:rFonts w:asciiTheme="minorBidi" w:hAnsiTheme="minorBidi"/>
              <w:b/>
              <w:bCs/>
              <w:szCs w:val="24"/>
            </w:rPr>
          </w:rPrChange>
        </w:rPr>
      </w:pPr>
      <w:r w:rsidRPr="00F7521D">
        <w:rPr>
          <w:noProof/>
          <w:szCs w:val="24"/>
          <w:rPrChange w:id="342" w:author="Author">
            <w:rPr>
              <w:rFonts w:asciiTheme="minorBidi" w:hAnsiTheme="minorBidi"/>
              <w:noProof/>
              <w:szCs w:val="24"/>
            </w:rPr>
          </w:rPrChange>
        </w:rPr>
        <w:drawing>
          <wp:anchor distT="0" distB="0" distL="114300" distR="114300" simplePos="0" relativeHeight="251678208" behindDoc="1" locked="0" layoutInCell="1" allowOverlap="1" wp14:anchorId="129D1F15" wp14:editId="2E7D0AC8">
            <wp:simplePos x="0" y="0"/>
            <wp:positionH relativeFrom="margin">
              <wp:posOffset>-76200</wp:posOffset>
            </wp:positionH>
            <wp:positionV relativeFrom="paragraph">
              <wp:posOffset>6985</wp:posOffset>
            </wp:positionV>
            <wp:extent cx="3718560" cy="2369820"/>
            <wp:effectExtent l="0" t="0" r="2540" b="5080"/>
            <wp:wrapTight wrapText="bothSides">
              <wp:wrapPolygon edited="0">
                <wp:start x="0" y="0"/>
                <wp:lineTo x="0" y="21531"/>
                <wp:lineTo x="21541" y="21531"/>
                <wp:lineTo x="21541" y="0"/>
                <wp:lineTo x="0" y="0"/>
              </wp:wrapPolygon>
            </wp:wrapTight>
            <wp:docPr id="31" name="Chart 31">
              <a:extLst xmlns:a="http://schemas.openxmlformats.org/drawingml/2006/main">
                <a:ext uri="{FF2B5EF4-FFF2-40B4-BE49-F238E27FC236}">
                  <a16:creationId xmlns:a16="http://schemas.microsoft.com/office/drawing/2014/main" id="{F674BB30-7D50-4E8C-BCC4-BDDF33547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del w:id="343" w:author="Author">
        <w:r w:rsidR="000368ED" w:rsidRPr="00F7521D" w:rsidDel="00364286">
          <w:rPr>
            <w:noProof/>
            <w:szCs w:val="24"/>
            <w:rPrChange w:id="344" w:author="Author">
              <w:rPr>
                <w:rFonts w:asciiTheme="minorBidi" w:hAnsiTheme="minorBidi"/>
                <w:noProof/>
                <w:szCs w:val="24"/>
              </w:rPr>
            </w:rPrChange>
          </w:rPr>
          <w:drawing>
            <wp:anchor distT="0" distB="0" distL="114300" distR="114300" simplePos="0" relativeHeight="251625984" behindDoc="1" locked="0" layoutInCell="1" allowOverlap="1" wp14:anchorId="17FB9611" wp14:editId="0734EEF1">
              <wp:simplePos x="0" y="0"/>
              <wp:positionH relativeFrom="margin">
                <wp:posOffset>-76200</wp:posOffset>
              </wp:positionH>
              <wp:positionV relativeFrom="paragraph">
                <wp:posOffset>273685</wp:posOffset>
              </wp:positionV>
              <wp:extent cx="3718560" cy="2369820"/>
              <wp:effectExtent l="0" t="0" r="15240" b="17780"/>
              <wp:wrapTight wrapText="bothSides">
                <wp:wrapPolygon edited="0">
                  <wp:start x="0" y="0"/>
                  <wp:lineTo x="0" y="21646"/>
                  <wp:lineTo x="21615" y="21646"/>
                  <wp:lineTo x="21615" y="0"/>
                  <wp:lineTo x="0" y="0"/>
                </wp:wrapPolygon>
              </wp:wrapTight>
              <wp:docPr id="26" name="Chart 26">
                <a:extLst xmlns:a="http://schemas.openxmlformats.org/drawingml/2006/main">
                  <a:ext uri="{FF2B5EF4-FFF2-40B4-BE49-F238E27FC236}">
                    <a16:creationId xmlns:a16="http://schemas.microsoft.com/office/drawing/2014/main" id="{F674BB30-7D50-4E8C-BCC4-BDDF33547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del>
    </w:p>
    <w:p w14:paraId="0FF1C262" w14:textId="1D670A9B" w:rsidR="000368ED" w:rsidRPr="00F7521D" w:rsidRDefault="00AF1C80" w:rsidP="000368ED">
      <w:pPr>
        <w:pStyle w:val="ListParagraph"/>
        <w:ind w:left="0"/>
        <w:jc w:val="both"/>
        <w:rPr>
          <w:b/>
          <w:bCs/>
          <w:szCs w:val="24"/>
          <w:rPrChange w:id="345" w:author="Author">
            <w:rPr>
              <w:rFonts w:asciiTheme="minorBidi" w:hAnsiTheme="minorBidi"/>
              <w:b/>
              <w:bCs/>
              <w:szCs w:val="24"/>
            </w:rPr>
          </w:rPrChange>
        </w:rPr>
      </w:pPr>
      <w:ins w:id="346" w:author="Author">
        <w:r>
          <w:rPr>
            <w:noProof/>
          </w:rPr>
          <mc:AlternateContent>
            <mc:Choice Requires="wps">
              <w:drawing>
                <wp:anchor distT="0" distB="0" distL="114300" distR="114300" simplePos="0" relativeHeight="251686400" behindDoc="1" locked="0" layoutInCell="1" allowOverlap="1" wp14:anchorId="3B54195F" wp14:editId="1FB60B27">
                  <wp:simplePos x="0" y="0"/>
                  <wp:positionH relativeFrom="column">
                    <wp:posOffset>-3778250</wp:posOffset>
                  </wp:positionH>
                  <wp:positionV relativeFrom="paragraph">
                    <wp:posOffset>151130</wp:posOffset>
                  </wp:positionV>
                  <wp:extent cx="3718560" cy="548640"/>
                  <wp:effectExtent l="0" t="0" r="0" b="3810"/>
                  <wp:wrapTight wrapText="bothSides">
                    <wp:wrapPolygon edited="0">
                      <wp:start x="0" y="0"/>
                      <wp:lineTo x="0" y="21000"/>
                      <wp:lineTo x="21467" y="21000"/>
                      <wp:lineTo x="21467" y="0"/>
                      <wp:lineTo x="0" y="0"/>
                    </wp:wrapPolygon>
                  </wp:wrapTight>
                  <wp:docPr id="192" name="Text Box 192"/>
                  <wp:cNvGraphicFramePr/>
                  <a:graphic xmlns:a="http://schemas.openxmlformats.org/drawingml/2006/main">
                    <a:graphicData uri="http://schemas.microsoft.com/office/word/2010/wordprocessingShape">
                      <wps:wsp>
                        <wps:cNvSpPr txBox="1"/>
                        <wps:spPr>
                          <a:xfrm>
                            <a:off x="0" y="0"/>
                            <a:ext cx="3718560" cy="548640"/>
                          </a:xfrm>
                          <a:prstGeom prst="rect">
                            <a:avLst/>
                          </a:prstGeom>
                          <a:solidFill>
                            <a:prstClr val="white"/>
                          </a:solidFill>
                          <a:ln>
                            <a:noFill/>
                          </a:ln>
                        </wps:spPr>
                        <wps:txbx>
                          <w:txbxContent>
                            <w:p w14:paraId="4CAD0417" w14:textId="3AD143D7" w:rsidR="00AF1C80" w:rsidRPr="00E812CA" w:rsidRDefault="00AF1C80" w:rsidP="00E812CA">
                              <w:pPr>
                                <w:rPr>
                                  <w:ins w:id="347" w:author="Author"/>
                                  <w:sz w:val="22"/>
                                  <w:szCs w:val="22"/>
                                  <w:rPrChange w:id="348" w:author="Author">
                                    <w:rPr>
                                      <w:ins w:id="349" w:author="Author"/>
                                      <w:szCs w:val="24"/>
                                    </w:rPr>
                                  </w:rPrChange>
                                </w:rPr>
                                <w:pPrChange w:id="350" w:author="Author">
                                  <w:pPr/>
                                </w:pPrChange>
                              </w:pPr>
                              <w:ins w:id="351" w:author="Author">
                                <w:r w:rsidRPr="00E812CA">
                                  <w:rPr>
                                    <w:sz w:val="22"/>
                                    <w:szCs w:val="18"/>
                                    <w:rPrChange w:id="352" w:author="Author">
                                      <w:rPr/>
                                    </w:rPrChange>
                                  </w:rPr>
                                  <w:t>Figure {</w:t>
                                </w:r>
                                <w:r w:rsidR="003E7E60" w:rsidRPr="00E812CA">
                                  <w:rPr>
                                    <w:sz w:val="22"/>
                                    <w:szCs w:val="18"/>
                                    <w:rPrChange w:id="353" w:author="Author">
                                      <w:rPr/>
                                    </w:rPrChange>
                                  </w:rPr>
                                  <w:t>3.2</w:t>
                                </w:r>
                                <w:r w:rsidRPr="00E812CA">
                                  <w:rPr>
                                    <w:sz w:val="22"/>
                                    <w:szCs w:val="18"/>
                                    <w:rPrChange w:id="354" w:author="Author">
                                      <w:rPr/>
                                    </w:rPrChange>
                                  </w:rPr>
                                  <w:t>}; Plot showing the force measurements of the ramp experiment on the inclined surface against the weight</w:t>
                                </w:r>
                              </w:ins>
                            </w:p>
                            <w:p w14:paraId="386F751D" w14:textId="45A45711" w:rsidR="00AF1C80" w:rsidRPr="00151737" w:rsidRDefault="00AF1C80" w:rsidP="00E812CA">
                              <w:pPr>
                                <w:pStyle w:val="Caption"/>
                                <w:rPr>
                                  <w:noProof/>
                                  <w:szCs w:val="24"/>
                                </w:rPr>
                                <w:pPrChange w:id="355" w:author="Author">
                                  <w:pPr>
                                    <w:pStyle w:val="ListParagraph"/>
                                    <w:jc w:val="both"/>
                                  </w:pPr>
                                </w:pPrChang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4195F" id="Text Box 192" o:spid="_x0000_s1042" type="#_x0000_t202" style="position:absolute;left:0;text-align:left;margin-left:-297.5pt;margin-top:11.9pt;width:292.8pt;height:43.2pt;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" stroked="f">
                  <v:textbox inset="0,0,0,0">
                    <w:txbxContent>
                      <w:p w14:paraId="4CAD0417" w14:textId="3AD143D7" w:rsidR="00AF1C80" w:rsidRPr="00E812CA" w:rsidRDefault="00AF1C80" w:rsidP="00E812CA">
                        <w:pPr>
                          <w:rPr>
                            <w:ins w:id="356" w:author="Author"/>
                            <w:sz w:val="22"/>
                            <w:szCs w:val="22"/>
                            <w:rPrChange w:id="357" w:author="Author">
                              <w:rPr>
                                <w:ins w:id="358" w:author="Author"/>
                                <w:szCs w:val="24"/>
                              </w:rPr>
                            </w:rPrChange>
                          </w:rPr>
                          <w:pPrChange w:id="359" w:author="Author">
                            <w:pPr/>
                          </w:pPrChange>
                        </w:pPr>
                        <w:ins w:id="360" w:author="Author">
                          <w:r w:rsidRPr="00E812CA">
                            <w:rPr>
                              <w:sz w:val="22"/>
                              <w:szCs w:val="18"/>
                              <w:rPrChange w:id="361" w:author="Author">
                                <w:rPr/>
                              </w:rPrChange>
                            </w:rPr>
                            <w:t>Figure {</w:t>
                          </w:r>
                          <w:r w:rsidR="003E7E60" w:rsidRPr="00E812CA">
                            <w:rPr>
                              <w:sz w:val="22"/>
                              <w:szCs w:val="18"/>
                              <w:rPrChange w:id="362" w:author="Author">
                                <w:rPr/>
                              </w:rPrChange>
                            </w:rPr>
                            <w:t>3.2</w:t>
                          </w:r>
                          <w:r w:rsidRPr="00E812CA">
                            <w:rPr>
                              <w:sz w:val="22"/>
                              <w:szCs w:val="18"/>
                              <w:rPrChange w:id="363" w:author="Author">
                                <w:rPr/>
                              </w:rPrChange>
                            </w:rPr>
                            <w:t>}; Plot showing the force measurements of the ramp experiment on the inclined surface against the weight</w:t>
                          </w:r>
                        </w:ins>
                      </w:p>
                      <w:p w14:paraId="386F751D" w14:textId="45A45711" w:rsidR="00AF1C80" w:rsidRPr="00151737" w:rsidRDefault="00AF1C80" w:rsidP="00E812CA">
                        <w:pPr>
                          <w:pStyle w:val="Caption"/>
                          <w:rPr>
                            <w:noProof/>
                            <w:szCs w:val="24"/>
                          </w:rPr>
                          <w:pPrChange w:id="364" w:author="Author">
                            <w:pPr>
                              <w:pStyle w:val="ListParagraph"/>
                              <w:jc w:val="both"/>
                            </w:pPr>
                          </w:pPrChange>
                        </w:pPr>
                      </w:p>
                    </w:txbxContent>
                  </v:textbox>
                  <w10:wrap type="tight"/>
                </v:shape>
              </w:pict>
            </mc:Fallback>
          </mc:AlternateContent>
        </w:r>
      </w:ins>
      <w:del w:id="365" w:author="Author">
        <w:r w:rsidR="00364286" w:rsidRPr="00F7521D" w:rsidDel="00AF1C80">
          <w:rPr>
            <w:b/>
            <w:bCs/>
            <w:noProof/>
            <w:szCs w:val="24"/>
            <w:rPrChange w:id="366" w:author="Author">
              <w:rPr>
                <w:rFonts w:asciiTheme="minorBidi" w:hAnsiTheme="minorBidi"/>
                <w:b/>
                <w:bCs/>
                <w:noProof/>
                <w:szCs w:val="24"/>
              </w:rPr>
            </w:rPrChange>
          </w:rPr>
          <mc:AlternateContent>
            <mc:Choice Requires="wps">
              <w:drawing>
                <wp:anchor distT="45720" distB="45720" distL="114300" distR="114300" simplePos="0" relativeHeight="251638272" behindDoc="1" locked="0" layoutInCell="1" allowOverlap="1" wp14:anchorId="706B7F14" wp14:editId="77F1B1D2">
                  <wp:simplePos x="0" y="0"/>
                  <wp:positionH relativeFrom="column">
                    <wp:posOffset>-3755390</wp:posOffset>
                  </wp:positionH>
                  <wp:positionV relativeFrom="paragraph">
                    <wp:posOffset>15240</wp:posOffset>
                  </wp:positionV>
                  <wp:extent cx="3499485" cy="632460"/>
                  <wp:effectExtent l="0" t="0" r="18415" b="152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9485" cy="632460"/>
                          </a:xfrm>
                          <a:prstGeom prst="rect">
                            <a:avLst/>
                          </a:prstGeom>
                          <a:solidFill>
                            <a:srgbClr val="FFFFFF"/>
                          </a:solidFill>
                          <a:ln w="9525">
                            <a:solidFill>
                              <a:sysClr val="window" lastClr="FFFFFF"/>
                            </a:solidFill>
                            <a:miter lim="800000"/>
                            <a:headEnd/>
                            <a:tailEnd/>
                          </a:ln>
                        </wps:spPr>
                        <wps:txbx>
                          <w:txbxContent>
                            <w:p w14:paraId="5483F55D" w14:textId="77777777" w:rsidR="00AF1C80" w:rsidRPr="001E6C87" w:rsidRDefault="00AF1C80" w:rsidP="000368ED">
                              <w:pPr>
                                <w:rPr>
                                  <w:szCs w:val="24"/>
                                </w:rPr>
                              </w:pPr>
                              <w:r w:rsidRPr="001E6C87">
                                <w:t>Figure {??}; Plot showing the force measurements of the ramp experiment on the inclined surface against the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7F14" id="_x0000_s1043" type="#_x0000_t202" style="position:absolute;left:0;text-align:left;margin-left:-295.7pt;margin-top:1.2pt;width:275.55pt;height:49.8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" strokecolor="window">
                  <v:textbox>
                    <w:txbxContent>
                      <w:p w14:paraId="5483F55D" w14:textId="77777777" w:rsidR="00AF1C80" w:rsidRPr="001E6C87" w:rsidRDefault="00AF1C80" w:rsidP="000368ED">
                        <w:pPr>
                          <w:rPr>
                            <w:szCs w:val="24"/>
                          </w:rPr>
                        </w:pPr>
                        <w:r w:rsidRPr="001E6C87">
                          <w:t>Figure {??}; Plot showing the force measurements of the ramp experiment on the inclined surface against the weight</w:t>
                        </w:r>
                      </w:p>
                    </w:txbxContent>
                  </v:textbox>
                </v:shape>
              </w:pict>
            </mc:Fallback>
          </mc:AlternateContent>
        </w:r>
      </w:del>
      <w:r w:rsidR="000368ED" w:rsidRPr="00F7521D">
        <w:rPr>
          <w:b/>
          <w:bCs/>
          <w:noProof/>
          <w:szCs w:val="24"/>
          <w:rPrChange w:id="367" w:author="Author">
            <w:rPr>
              <w:rFonts w:asciiTheme="minorBidi" w:hAnsiTheme="minorBidi"/>
              <w:b/>
              <w:bCs/>
              <w:noProof/>
              <w:szCs w:val="24"/>
            </w:rPr>
          </w:rPrChange>
        </w:rPr>
        <mc:AlternateContent>
          <mc:Choice Requires="wps">
            <w:drawing>
              <wp:anchor distT="45720" distB="45720" distL="114300" distR="114300" simplePos="0" relativeHeight="251634176" behindDoc="1" locked="0" layoutInCell="1" allowOverlap="1" wp14:anchorId="3B03A92B" wp14:editId="167DBA94">
                <wp:simplePos x="0" y="0"/>
                <wp:positionH relativeFrom="column">
                  <wp:posOffset>4061460</wp:posOffset>
                </wp:positionH>
                <wp:positionV relativeFrom="paragraph">
                  <wp:posOffset>2103755</wp:posOffset>
                </wp:positionV>
                <wp:extent cx="2360930" cy="1404620"/>
                <wp:effectExtent l="0" t="0" r="22860"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978EB3" w14:textId="77777777" w:rsidR="00AF1C80" w:rsidRPr="001E6C87" w:rsidRDefault="00AF1C80" w:rsidP="000368ED">
                            <w:r w:rsidRPr="001E6C87">
                              <w:t>Figure ?? graph showing the coefficients of friction and corresponding force calcul</w:t>
                            </w:r>
                            <w:r>
                              <w:t>ated using (3.5), predicted buggy mass 1.25 kg and angle 15.5 degrees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03A92B" id="_x0000_s1044" type="#_x0000_t202" style="position:absolute;left:0;text-align:left;margin-left:319.8pt;margin-top:165.65pt;width:185.9pt;height:110.6pt;z-index:-251682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qTLgIAAE0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" strokecolor="white [3212]">
                <v:textbox style="mso-fit-shape-to-text:t">
                  <w:txbxContent>
                    <w:p w14:paraId="4C978EB3" w14:textId="77777777" w:rsidR="00AF1C80" w:rsidRPr="001E6C87" w:rsidRDefault="00AF1C80" w:rsidP="000368ED">
                      <w:r w:rsidRPr="001E6C87">
                        <w:t>Figure ?? graph showing the coefficients of friction and corresponding force calcul</w:t>
                      </w:r>
                      <w:r>
                        <w:t>ated using (3.5), predicted buggy mass 1.25 kg and angle 15.5 degrees</w:t>
                      </w:r>
                    </w:p>
                  </w:txbxContent>
                </v:textbox>
              </v:shape>
            </w:pict>
          </mc:Fallback>
        </mc:AlternateContent>
      </w:r>
      <w:r w:rsidR="000368ED" w:rsidRPr="00F7521D">
        <w:rPr>
          <w:b/>
          <w:bCs/>
          <w:szCs w:val="24"/>
          <w:rPrChange w:id="368" w:author="Author">
            <w:rPr>
              <w:rFonts w:asciiTheme="minorBidi" w:hAnsiTheme="minorBidi"/>
              <w:b/>
              <w:bCs/>
              <w:szCs w:val="24"/>
            </w:rPr>
          </w:rPrChange>
        </w:rPr>
        <w:t xml:space="preserve"> </w:t>
      </w:r>
    </w:p>
    <w:p w14:paraId="48BAE864" w14:textId="007C6BC0" w:rsidR="000368ED" w:rsidRPr="00F7521D" w:rsidRDefault="000368ED" w:rsidP="000368ED">
      <w:pPr>
        <w:jc w:val="both"/>
        <w:rPr>
          <w:szCs w:val="24"/>
          <w:rPrChange w:id="369" w:author="Author">
            <w:rPr>
              <w:rFonts w:asciiTheme="minorBidi" w:hAnsiTheme="minorBidi"/>
              <w:szCs w:val="24"/>
            </w:rPr>
          </w:rPrChange>
        </w:rPr>
      </w:pPr>
    </w:p>
    <w:p w14:paraId="45722669" w14:textId="6933EBD7" w:rsidR="000368ED" w:rsidRPr="00F7521D" w:rsidDel="00B67CBE" w:rsidRDefault="000368ED" w:rsidP="000368ED">
      <w:pPr>
        <w:jc w:val="both"/>
        <w:rPr>
          <w:del w:id="370" w:author="Author"/>
          <w:szCs w:val="24"/>
          <w:rPrChange w:id="371" w:author="Author">
            <w:rPr>
              <w:del w:id="372" w:author="Author"/>
              <w:rFonts w:asciiTheme="minorBidi" w:hAnsiTheme="minorBidi"/>
              <w:szCs w:val="24"/>
            </w:rPr>
          </w:rPrChange>
        </w:rPr>
      </w:pPr>
    </w:p>
    <w:p w14:paraId="47385B11" w14:textId="640742EF" w:rsidR="000368ED" w:rsidRPr="00F7521D" w:rsidRDefault="000368ED" w:rsidP="000368ED">
      <w:pPr>
        <w:jc w:val="both"/>
        <w:rPr>
          <w:szCs w:val="24"/>
          <w:rPrChange w:id="373" w:author="Author">
            <w:rPr>
              <w:rFonts w:asciiTheme="minorBidi" w:hAnsiTheme="minorBidi"/>
              <w:szCs w:val="24"/>
            </w:rPr>
          </w:rPrChange>
        </w:rPr>
      </w:pPr>
    </w:p>
    <w:p w14:paraId="580A7B9B" w14:textId="77777777" w:rsidR="000368ED" w:rsidRPr="00F7521D" w:rsidDel="00364286" w:rsidRDefault="000368ED" w:rsidP="000368ED">
      <w:pPr>
        <w:jc w:val="both"/>
        <w:rPr>
          <w:del w:id="374" w:author="Author"/>
          <w:szCs w:val="24"/>
          <w:rPrChange w:id="375" w:author="Author">
            <w:rPr>
              <w:del w:id="376" w:author="Author"/>
              <w:rFonts w:asciiTheme="minorBidi" w:hAnsiTheme="minorBidi"/>
              <w:szCs w:val="24"/>
            </w:rPr>
          </w:rPrChange>
        </w:rPr>
      </w:pPr>
    </w:p>
    <w:p w14:paraId="2534E0BF" w14:textId="45DEC113" w:rsidR="000368ED" w:rsidRPr="00F7521D" w:rsidDel="00364286" w:rsidRDefault="000368ED" w:rsidP="000368ED">
      <w:pPr>
        <w:jc w:val="both"/>
        <w:rPr>
          <w:del w:id="377" w:author="Author"/>
          <w:szCs w:val="24"/>
          <w:rPrChange w:id="378" w:author="Author">
            <w:rPr>
              <w:del w:id="379" w:author="Author"/>
              <w:rFonts w:asciiTheme="minorBidi" w:hAnsiTheme="minorBidi"/>
              <w:szCs w:val="24"/>
            </w:rPr>
          </w:rPrChange>
        </w:rPr>
      </w:pPr>
      <w:del w:id="380" w:author="Author">
        <w:r w:rsidRPr="00F7521D" w:rsidDel="00364286">
          <w:rPr>
            <w:szCs w:val="24"/>
            <w:rPrChange w:id="381" w:author="Author">
              <w:rPr>
                <w:rFonts w:asciiTheme="minorBidi" w:hAnsiTheme="minorBidi"/>
                <w:szCs w:val="24"/>
              </w:rPr>
            </w:rPrChange>
          </w:rPr>
          <w:delText>Justification of accuracy of results:</w:delText>
        </w:r>
      </w:del>
    </w:p>
    <w:p w14:paraId="789EC764" w14:textId="4D709B54" w:rsidR="000368ED" w:rsidRPr="00F7521D" w:rsidRDefault="000368ED" w:rsidP="000368ED">
      <w:pPr>
        <w:jc w:val="both"/>
        <w:rPr>
          <w:szCs w:val="24"/>
          <w:rPrChange w:id="382" w:author="Author">
            <w:rPr>
              <w:rFonts w:asciiTheme="minorBidi" w:hAnsiTheme="minorBidi"/>
              <w:szCs w:val="24"/>
            </w:rPr>
          </w:rPrChange>
        </w:rPr>
      </w:pPr>
      <w:r w:rsidRPr="00F7521D">
        <w:rPr>
          <w:szCs w:val="24"/>
          <w:rPrChange w:id="383" w:author="Author">
            <w:rPr>
              <w:rFonts w:asciiTheme="minorBidi" w:hAnsiTheme="minorBidi"/>
              <w:szCs w:val="24"/>
            </w:rPr>
          </w:rPrChange>
        </w:rPr>
        <w:t xml:space="preserve">Figure </w:t>
      </w:r>
      <w:ins w:id="384" w:author="Author">
        <w:r w:rsidR="003E7E60">
          <w:rPr>
            <w:szCs w:val="24"/>
          </w:rPr>
          <w:t>{3.2}</w:t>
        </w:r>
      </w:ins>
      <w:del w:id="385" w:author="Author">
        <w:r w:rsidRPr="00F7521D" w:rsidDel="003E7E60">
          <w:rPr>
            <w:szCs w:val="24"/>
            <w:rPrChange w:id="386" w:author="Author">
              <w:rPr>
                <w:rFonts w:asciiTheme="minorBidi" w:hAnsiTheme="minorBidi"/>
                <w:szCs w:val="24"/>
              </w:rPr>
            </w:rPrChange>
          </w:rPr>
          <w:delText>??</w:delText>
        </w:r>
      </w:del>
      <w:r w:rsidRPr="00F7521D">
        <w:rPr>
          <w:szCs w:val="24"/>
          <w:rPrChange w:id="387" w:author="Author">
            <w:rPr>
              <w:rFonts w:asciiTheme="minorBidi" w:hAnsiTheme="minorBidi"/>
              <w:szCs w:val="24"/>
            </w:rPr>
          </w:rPrChange>
        </w:rPr>
        <w:t xml:space="preserve"> also shows the relationship of (3.5) due to increasing force with mass and correctly shows that static is greater than rolling coefficient but not accurate data. Since the measurement of friction coefficient on the ramp is generally inaccurate shown by difference between 0.064 and 0.14, so the flat friction coefficient of static will be used instead. And the rolling coefficient will be used as it only has a difference of 3.5% from flat rolling coefficient of friction. In theory, the estimation of the flat friction coefficient is more accurate as results have a direct relation with friction coefficient</w:t>
      </w:r>
      <w:r w:rsidRPr="004F19C2">
        <w:rPr>
          <w:szCs w:val="24"/>
        </w:rPr>
        <w:t xml:space="preserve"> (3.2) and</w:t>
      </w:r>
      <w:r w:rsidRPr="00F7521D">
        <w:rPr>
          <w:szCs w:val="24"/>
          <w:rPrChange w:id="388" w:author="Author">
            <w:rPr>
              <w:rFonts w:asciiTheme="minorBidi" w:hAnsiTheme="minorBidi"/>
              <w:szCs w:val="24"/>
            </w:rPr>
          </w:rPrChange>
        </w:rPr>
        <w:t xml:space="preserve"> the buggy was tested on the same surface on incline as the flat so the friction coefficients should be the same.</w:t>
      </w:r>
    </w:p>
    <w:p w14:paraId="7E543685" w14:textId="77777777" w:rsidR="000368ED" w:rsidRPr="00F7521D" w:rsidRDefault="000368ED" w:rsidP="000368ED">
      <w:pPr>
        <w:pStyle w:val="ListParagraph"/>
        <w:ind w:left="0"/>
        <w:jc w:val="both"/>
        <w:rPr>
          <w:szCs w:val="24"/>
          <w:rPrChange w:id="389" w:author="Author">
            <w:rPr>
              <w:rFonts w:asciiTheme="minorBidi" w:hAnsiTheme="minorBidi"/>
              <w:szCs w:val="24"/>
            </w:rPr>
          </w:rPrChange>
        </w:rPr>
      </w:pPr>
      <w:r w:rsidRPr="00F7521D">
        <w:rPr>
          <w:b/>
          <w:bCs/>
          <w:szCs w:val="24"/>
          <w:rPrChange w:id="390" w:author="Author">
            <w:rPr>
              <w:rFonts w:asciiTheme="minorBidi" w:hAnsiTheme="minorBidi"/>
              <w:b/>
              <w:bCs/>
              <w:szCs w:val="24"/>
            </w:rPr>
          </w:rPrChange>
        </w:rPr>
        <w:t>Required torque: flat and slopes</w:t>
      </w:r>
      <w:r w:rsidRPr="00F7521D">
        <w:rPr>
          <w:szCs w:val="24"/>
          <w:rPrChange w:id="391" w:author="Author">
            <w:rPr>
              <w:rFonts w:asciiTheme="minorBidi" w:hAnsiTheme="minorBidi"/>
              <w:szCs w:val="24"/>
            </w:rPr>
          </w:rPrChange>
        </w:rPr>
        <w:t xml:space="preserve"> </w:t>
      </w:r>
    </w:p>
    <w:p w14:paraId="7FBC7B6E" w14:textId="77777777" w:rsidR="000368ED" w:rsidRPr="00F7521D" w:rsidDel="00E812CA" w:rsidRDefault="000368ED" w:rsidP="00E812CA">
      <w:pPr>
        <w:pStyle w:val="ListParagraph"/>
        <w:ind w:left="0"/>
        <w:jc w:val="both"/>
        <w:rPr>
          <w:del w:id="392" w:author="Author"/>
          <w:szCs w:val="24"/>
          <w:rPrChange w:id="393" w:author="Author">
            <w:rPr>
              <w:del w:id="394" w:author="Author"/>
              <w:rFonts w:asciiTheme="minorBidi" w:hAnsiTheme="minorBidi"/>
              <w:szCs w:val="24"/>
            </w:rPr>
          </w:rPrChange>
        </w:rPr>
      </w:pPr>
      <w:r w:rsidRPr="00F7521D">
        <w:rPr>
          <w:szCs w:val="24"/>
          <w:rPrChange w:id="395" w:author="Author">
            <w:rPr>
              <w:rFonts w:asciiTheme="minorBidi" w:hAnsiTheme="minorBidi"/>
              <w:szCs w:val="24"/>
            </w:rPr>
          </w:rPrChange>
        </w:rPr>
        <w:t>The required torque is now just a matter of using the relationship between the radius of the wheel and the force required;</w:t>
      </w:r>
    </w:p>
    <w:p w14:paraId="01E566AF" w14:textId="3FA5703B" w:rsidR="00007E33" w:rsidRPr="00E812CA" w:rsidRDefault="00007E33" w:rsidP="00E812CA">
      <w:pPr>
        <w:pStyle w:val="ListParagraph"/>
        <w:ind w:left="0"/>
        <w:jc w:val="both"/>
        <w:rPr>
          <w:ins w:id="396" w:author="Author"/>
          <w:rPrChange w:id="397" w:author="Author">
            <w:rPr>
              <w:ins w:id="398" w:author="Author"/>
            </w:rPr>
          </w:rPrChange>
        </w:rPr>
        <w:pPrChange w:id="399" w:author="Author">
          <w:pPr>
            <w:pStyle w:val="Caption"/>
          </w:pPr>
        </w:pPrChange>
      </w:pPr>
    </w:p>
    <w:p w14:paraId="7CD8398C" w14:textId="77777777" w:rsidR="000368ED" w:rsidRPr="00F7521D" w:rsidRDefault="000368ED" w:rsidP="000368ED">
      <w:pPr>
        <w:ind w:firstLine="720"/>
        <w:rPr>
          <w:rFonts w:eastAsiaTheme="minorEastAsia"/>
          <w:b/>
          <w:bCs/>
          <w:szCs w:val="24"/>
          <w:rPrChange w:id="400" w:author="Author">
            <w:rPr>
              <w:rFonts w:asciiTheme="minorBidi" w:eastAsiaTheme="minorEastAsia" w:hAnsiTheme="minorBidi"/>
              <w:b/>
              <w:bCs/>
              <w:szCs w:val="24"/>
            </w:rPr>
          </w:rPrChange>
        </w:rPr>
      </w:pPr>
      <m:oMath>
        <m:r>
          <m:rPr>
            <m:sty m:val="bi"/>
          </m:rPr>
          <w:rPr>
            <w:rFonts w:ascii="Cambria Math" w:hAnsi="Cambria Math"/>
            <w:szCs w:val="24"/>
          </w:rPr>
          <m:t>T=F.r</m:t>
        </m:r>
      </m:oMath>
      <w:r w:rsidRPr="00F7521D">
        <w:rPr>
          <w:b/>
          <w:bCs/>
          <w:szCs w:val="24"/>
          <w:rPrChange w:id="401" w:author="Author">
            <w:rPr>
              <w:rFonts w:asciiTheme="minorBidi" w:hAnsiTheme="minorBidi"/>
              <w:b/>
              <w:bCs/>
              <w:szCs w:val="24"/>
            </w:rPr>
          </w:rPrChange>
        </w:rPr>
        <w:t xml:space="preserve">  (3.8)</w:t>
      </w:r>
    </w:p>
    <w:p w14:paraId="0E24A32D" w14:textId="77777777" w:rsidR="000368ED" w:rsidRPr="00F7521D" w:rsidRDefault="000368ED" w:rsidP="000368ED">
      <w:pPr>
        <w:ind w:firstLine="720"/>
        <w:rPr>
          <w:rFonts w:eastAsiaTheme="minorEastAsia"/>
          <w:b/>
          <w:bCs/>
          <w:szCs w:val="24"/>
          <w:rPrChange w:id="402" w:author="Author">
            <w:rPr>
              <w:rFonts w:asciiTheme="minorBidi" w:eastAsiaTheme="minorEastAsia" w:hAnsiTheme="minorBidi"/>
              <w:b/>
              <w:bCs/>
              <w:szCs w:val="24"/>
            </w:rPr>
          </w:rPrChange>
        </w:rPr>
      </w:pPr>
      <m:oMath>
        <m:r>
          <m:rPr>
            <m:sty m:val="bi"/>
          </m:rPr>
          <w:rPr>
            <w:rFonts w:ascii="Cambria Math" w:hAnsi="Cambria Math"/>
            <w:szCs w:val="24"/>
          </w:rPr>
          <m:t xml:space="preserve">where  T = Torque </m:t>
        </m:r>
        <m:d>
          <m:dPr>
            <m:ctrlPr>
              <w:rPr>
                <w:rFonts w:ascii="Cambria Math" w:hAnsi="Cambria Math"/>
                <w:b/>
                <w:i/>
                <w:szCs w:val="24"/>
              </w:rPr>
            </m:ctrlPr>
          </m:dPr>
          <m:e>
            <m:r>
              <m:rPr>
                <m:sty m:val="bi"/>
              </m:rPr>
              <w:rPr>
                <w:rFonts w:ascii="Cambria Math" w:hAnsi="Cambria Math"/>
                <w:szCs w:val="24"/>
              </w:rPr>
              <m:t>Nm</m:t>
            </m:r>
          </m:e>
        </m:d>
        <m:r>
          <m:rPr>
            <m:sty m:val="bi"/>
          </m:rPr>
          <w:rPr>
            <w:rFonts w:ascii="Cambria Math" w:hAnsi="Cambria Math"/>
            <w:szCs w:val="24"/>
          </w:rPr>
          <m:t xml:space="preserve">, F = Force </m:t>
        </m:r>
        <m:d>
          <m:dPr>
            <m:ctrlPr>
              <w:rPr>
                <w:rFonts w:ascii="Cambria Math" w:hAnsi="Cambria Math"/>
                <w:b/>
                <w:i/>
                <w:szCs w:val="24"/>
              </w:rPr>
            </m:ctrlPr>
          </m:dPr>
          <m:e>
            <m:r>
              <m:rPr>
                <m:sty m:val="bi"/>
              </m:rPr>
              <w:rPr>
                <w:rFonts w:ascii="Cambria Math" w:hAnsi="Cambria Math"/>
                <w:szCs w:val="24"/>
              </w:rPr>
              <m:t>N</m:t>
            </m:r>
          </m:e>
        </m:d>
        <m:r>
          <m:rPr>
            <m:sty m:val="bi"/>
          </m:rPr>
          <w:rPr>
            <w:rFonts w:ascii="Cambria Math" w:hAnsi="Cambria Math"/>
            <w:szCs w:val="24"/>
          </w:rPr>
          <m:t>, r = radius (m)</m:t>
        </m:r>
      </m:oMath>
      <w:r w:rsidRPr="00F7521D">
        <w:rPr>
          <w:szCs w:val="24"/>
          <w:rPrChange w:id="403" w:author="Author">
            <w:rPr>
              <w:rFonts w:asciiTheme="minorBidi" w:hAnsiTheme="minorBidi"/>
              <w:szCs w:val="24"/>
            </w:rPr>
          </w:rPrChange>
        </w:rPr>
        <w:t xml:space="preserve"> </w:t>
      </w:r>
    </w:p>
    <w:p w14:paraId="2E94BDCE" w14:textId="7270DFB1" w:rsidR="000368ED" w:rsidRPr="00F7521D" w:rsidDel="00B67CBE" w:rsidRDefault="000368ED" w:rsidP="00E812CA">
      <w:pPr>
        <w:ind w:firstLine="567"/>
        <w:rPr>
          <w:del w:id="404" w:author="Author"/>
          <w:szCs w:val="24"/>
          <w:rPrChange w:id="405" w:author="Author">
            <w:rPr>
              <w:del w:id="406" w:author="Author"/>
              <w:rFonts w:asciiTheme="minorBidi" w:hAnsiTheme="minorBidi"/>
              <w:szCs w:val="24"/>
            </w:rPr>
          </w:rPrChange>
        </w:rPr>
        <w:pPrChange w:id="407" w:author="Author">
          <w:pPr>
            <w:ind w:firstLine="720"/>
          </w:pPr>
        </w:pPrChange>
      </w:pPr>
      <w:r w:rsidRPr="00F7521D">
        <w:rPr>
          <w:szCs w:val="24"/>
          <w:rPrChange w:id="408" w:author="Author">
            <w:rPr>
              <w:rFonts w:asciiTheme="minorBidi" w:hAnsiTheme="minorBidi"/>
              <w:szCs w:val="24"/>
            </w:rPr>
          </w:rPrChange>
        </w:rPr>
        <w:t>Torque at a perimeter of wheel is described by above relationship</w:t>
      </w:r>
      <w:ins w:id="409" w:author="Author">
        <w:r w:rsidR="00007E33">
          <w:rPr>
            <w:szCs w:val="24"/>
          </w:rPr>
          <w:t xml:space="preserve"> (3.8)</w:t>
        </w:r>
      </w:ins>
      <w:r w:rsidRPr="00F7521D">
        <w:rPr>
          <w:szCs w:val="24"/>
          <w:rPrChange w:id="410" w:author="Author">
            <w:rPr>
              <w:rFonts w:asciiTheme="minorBidi" w:hAnsiTheme="minorBidi"/>
              <w:szCs w:val="24"/>
            </w:rPr>
          </w:rPrChange>
        </w:rPr>
        <w:t xml:space="preserve">. </w:t>
      </w:r>
    </w:p>
    <w:p w14:paraId="1B42541E" w14:textId="6CBF57F4" w:rsidR="000368ED" w:rsidDel="00AF1C80" w:rsidRDefault="000368ED" w:rsidP="00E812CA">
      <w:pPr>
        <w:pStyle w:val="ListParagraph"/>
        <w:ind w:left="0" w:firstLine="567"/>
        <w:jc w:val="both"/>
        <w:rPr>
          <w:del w:id="411" w:author="Author"/>
          <w:szCs w:val="24"/>
        </w:rPr>
        <w:pPrChange w:id="412" w:author="Author">
          <w:pPr>
            <w:pStyle w:val="ListParagraph"/>
            <w:ind w:left="0"/>
            <w:jc w:val="both"/>
          </w:pPr>
        </w:pPrChange>
      </w:pPr>
    </w:p>
    <w:p w14:paraId="5AA1B2ED" w14:textId="5B7076F8" w:rsidR="000368ED" w:rsidRPr="00F7521D" w:rsidRDefault="000368ED" w:rsidP="00E812CA">
      <w:pPr>
        <w:pStyle w:val="ListParagraph"/>
        <w:ind w:left="0" w:firstLine="567"/>
        <w:jc w:val="both"/>
        <w:rPr>
          <w:szCs w:val="24"/>
          <w:rPrChange w:id="413" w:author="Author">
            <w:rPr>
              <w:rFonts w:asciiTheme="minorBidi" w:hAnsiTheme="minorBidi"/>
              <w:szCs w:val="24"/>
            </w:rPr>
          </w:rPrChange>
        </w:rPr>
        <w:pPrChange w:id="414" w:author="Author">
          <w:pPr>
            <w:pStyle w:val="ListParagraph"/>
            <w:ind w:left="0"/>
            <w:jc w:val="both"/>
          </w:pPr>
        </w:pPrChange>
      </w:pPr>
      <w:del w:id="415" w:author="Author">
        <w:r w:rsidRPr="00F7521D" w:rsidDel="00AF1C80">
          <w:rPr>
            <w:szCs w:val="24"/>
            <w:rPrChange w:id="416" w:author="Author">
              <w:rPr>
                <w:rFonts w:asciiTheme="minorBidi" w:hAnsiTheme="minorBidi"/>
                <w:szCs w:val="24"/>
              </w:rPr>
            </w:rPrChange>
          </w:rPr>
          <w:delText>The measured diameter of the wheel was 8 cm so using that, the forces from tables ?? and ??, and (3.8);</w:delText>
        </w:r>
      </w:del>
    </w:p>
    <w:tbl>
      <w:tblPr>
        <w:tblStyle w:val="PlainTable5"/>
        <w:tblpPr w:leftFromText="180" w:rightFromText="180" w:vertAnchor="text" w:horzAnchor="margin" w:tblpY="65"/>
        <w:tblW w:w="9826" w:type="dxa"/>
        <w:tblLook w:val="04A0" w:firstRow="1" w:lastRow="0" w:firstColumn="1" w:lastColumn="0" w:noHBand="0" w:noVBand="1"/>
        <w:tblPrChange w:id="417" w:author="Author">
          <w:tblPr>
            <w:tblStyle w:val="PlainTable5"/>
            <w:tblpPr w:leftFromText="180" w:rightFromText="180" w:vertAnchor="text" w:horzAnchor="margin" w:tblpY="65"/>
            <w:tblW w:w="0" w:type="auto"/>
            <w:tblLook w:val="04A0" w:firstRow="1" w:lastRow="0" w:firstColumn="1" w:lastColumn="0" w:noHBand="0" w:noVBand="1"/>
          </w:tblPr>
        </w:tblPrChange>
      </w:tblPr>
      <w:tblGrid>
        <w:gridCol w:w="3274"/>
        <w:gridCol w:w="3277"/>
        <w:gridCol w:w="3275"/>
        <w:tblGridChange w:id="418">
          <w:tblGrid>
            <w:gridCol w:w="3094"/>
            <w:gridCol w:w="3097"/>
            <w:gridCol w:w="3095"/>
          </w:tblGrid>
        </w:tblGridChange>
      </w:tblGrid>
      <w:tr w:rsidR="000368ED" w14:paraId="79D42019" w14:textId="77777777" w:rsidTr="00E812CA">
        <w:trPr>
          <w:cnfStyle w:val="100000000000" w:firstRow="1" w:lastRow="0" w:firstColumn="0" w:lastColumn="0" w:oddVBand="0" w:evenVBand="0" w:oddHBand="0" w:evenHBand="0" w:firstRowFirstColumn="0" w:firstRowLastColumn="0" w:lastRowFirstColumn="0" w:lastRowLastColumn="0"/>
          <w:trHeight w:val="480"/>
        </w:trPr>
        <w:tc>
          <w:tcPr>
            <w:cnfStyle w:val="001000000100" w:firstRow="0" w:lastRow="0" w:firstColumn="1" w:lastColumn="0" w:oddVBand="0" w:evenVBand="0" w:oddHBand="0" w:evenHBand="0" w:firstRowFirstColumn="1" w:firstRowLastColumn="0" w:lastRowFirstColumn="0" w:lastRowLastColumn="0"/>
            <w:tcW w:w="3274" w:type="dxa"/>
            <w:tcPrChange w:id="419" w:author="Author">
              <w:tcPr>
                <w:tcW w:w="3116" w:type="dxa"/>
              </w:tcPr>
            </w:tcPrChange>
          </w:tcPr>
          <w:p w14:paraId="085A1880" w14:textId="470A3BFE" w:rsidR="000368ED" w:rsidRPr="00E812CA" w:rsidRDefault="00007E33" w:rsidP="00E812CA">
            <w:pPr>
              <w:jc w:val="left"/>
              <w:cnfStyle w:val="101000000100" w:firstRow="1" w:lastRow="0" w:firstColumn="1" w:lastColumn="0" w:oddVBand="0" w:evenVBand="0" w:oddHBand="0" w:evenHBand="0" w:firstRowFirstColumn="1" w:firstRowLastColumn="0" w:lastRowFirstColumn="0" w:lastRowLastColumn="0"/>
              <w:rPr>
                <w:rFonts w:asciiTheme="minorBidi" w:hAnsiTheme="minorBidi" w:cstheme="minorBidi"/>
                <w:i w:val="0"/>
                <w:iCs w:val="0"/>
                <w:rPrChange w:id="420" w:author="Author">
                  <w:rPr>
                    <w:rFonts w:asciiTheme="minorBidi" w:hAnsiTheme="minorBidi" w:cstheme="minorBidi"/>
                  </w:rPr>
                </w:rPrChange>
              </w:rPr>
              <w:pPrChange w:id="421" w:author="Author">
                <w:pPr>
                  <w:framePr w:hSpace="180" w:wrap="around" w:vAnchor="text" w:hAnchor="margin" w:y="65"/>
                  <w:cnfStyle w:val="101000000100" w:firstRow="1" w:lastRow="0" w:firstColumn="1" w:lastColumn="0" w:oddVBand="0" w:evenVBand="0" w:oddHBand="0" w:evenHBand="0" w:firstRowFirstColumn="1" w:firstRowLastColumn="0" w:lastRowFirstColumn="0" w:lastRowLastColumn="0"/>
                </w:pPr>
              </w:pPrChange>
            </w:pPr>
            <w:ins w:id="422" w:author="Author">
              <w:r>
                <w:rPr>
                  <w:rFonts w:asciiTheme="minorBidi" w:hAnsiTheme="minorBidi" w:cstheme="minorBidi"/>
                </w:rPr>
                <w:t xml:space="preserve">        </w:t>
              </w:r>
            </w:ins>
            <w:r w:rsidR="000368ED" w:rsidRPr="00E812CA">
              <w:rPr>
                <w:rFonts w:asciiTheme="minorBidi" w:hAnsiTheme="minorBidi" w:cstheme="minorBidi"/>
                <w:i w:val="0"/>
                <w:iCs w:val="0"/>
                <w:rPrChange w:id="423" w:author="Author">
                  <w:rPr>
                    <w:rFonts w:asciiTheme="minorBidi" w:hAnsiTheme="minorBidi" w:cstheme="minorBidi"/>
                  </w:rPr>
                </w:rPrChange>
              </w:rPr>
              <w:t>Torque per motor (Nm)</w:t>
            </w:r>
          </w:p>
        </w:tc>
        <w:tc>
          <w:tcPr>
            <w:tcW w:w="3277" w:type="dxa"/>
            <w:tcPrChange w:id="424" w:author="Author">
              <w:tcPr>
                <w:tcW w:w="3117" w:type="dxa"/>
              </w:tcPr>
            </w:tcPrChange>
          </w:tcPr>
          <w:p w14:paraId="036A9748" w14:textId="77777777" w:rsidR="000368ED" w:rsidRPr="00E812CA" w:rsidRDefault="000368ED" w:rsidP="000368ED">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i w:val="0"/>
                <w:iCs w:val="0"/>
                <w:rPrChange w:id="425" w:author="Author">
                  <w:rPr>
                    <w:rFonts w:asciiTheme="minorBidi" w:hAnsiTheme="minorBidi" w:cstheme="minorBidi"/>
                  </w:rPr>
                </w:rPrChange>
              </w:rPr>
            </w:pPr>
            <w:r w:rsidRPr="00E812CA">
              <w:rPr>
                <w:rFonts w:asciiTheme="minorBidi" w:hAnsiTheme="minorBidi" w:cstheme="minorBidi"/>
                <w:i w:val="0"/>
                <w:iCs w:val="0"/>
                <w:rPrChange w:id="426" w:author="Author">
                  <w:rPr>
                    <w:rFonts w:asciiTheme="minorBidi" w:hAnsiTheme="minorBidi" w:cstheme="minorBidi"/>
                  </w:rPr>
                </w:rPrChange>
              </w:rPr>
              <w:t>From stationary</w:t>
            </w:r>
          </w:p>
        </w:tc>
        <w:tc>
          <w:tcPr>
            <w:tcW w:w="3275" w:type="dxa"/>
            <w:tcPrChange w:id="427" w:author="Author">
              <w:tcPr>
                <w:tcW w:w="3117" w:type="dxa"/>
              </w:tcPr>
            </w:tcPrChange>
          </w:tcPr>
          <w:p w14:paraId="2B3A6226" w14:textId="77777777" w:rsidR="000368ED" w:rsidRPr="00E812CA" w:rsidRDefault="000368ED" w:rsidP="000368ED">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i w:val="0"/>
                <w:iCs w:val="0"/>
                <w:rPrChange w:id="428" w:author="Author">
                  <w:rPr>
                    <w:rFonts w:asciiTheme="minorBidi" w:hAnsiTheme="minorBidi" w:cstheme="minorBidi"/>
                  </w:rPr>
                </w:rPrChange>
              </w:rPr>
            </w:pPr>
            <w:r w:rsidRPr="00E812CA">
              <w:rPr>
                <w:rFonts w:asciiTheme="minorBidi" w:hAnsiTheme="minorBidi" w:cstheme="minorBidi"/>
                <w:i w:val="0"/>
                <w:iCs w:val="0"/>
                <w:rPrChange w:id="429" w:author="Author">
                  <w:rPr>
                    <w:rFonts w:asciiTheme="minorBidi" w:hAnsiTheme="minorBidi" w:cstheme="minorBidi"/>
                  </w:rPr>
                </w:rPrChange>
              </w:rPr>
              <w:t>At constant speed</w:t>
            </w:r>
          </w:p>
        </w:tc>
      </w:tr>
      <w:tr w:rsidR="000368ED" w14:paraId="064E2C1A" w14:textId="77777777" w:rsidTr="00E812C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274" w:type="dxa"/>
            <w:tcPrChange w:id="430" w:author="Author">
              <w:tcPr>
                <w:tcW w:w="3116" w:type="dxa"/>
              </w:tcPr>
            </w:tcPrChange>
          </w:tcPr>
          <w:p w14:paraId="59E0462F" w14:textId="77777777" w:rsidR="000368ED" w:rsidRPr="00E812CA" w:rsidRDefault="000368ED" w:rsidP="000368ED">
            <w:pPr>
              <w:cnfStyle w:val="001000100000" w:firstRow="0" w:lastRow="0" w:firstColumn="1" w:lastColumn="0" w:oddVBand="0" w:evenVBand="0" w:oddHBand="1" w:evenHBand="0" w:firstRowFirstColumn="0" w:firstRowLastColumn="0" w:lastRowFirstColumn="0" w:lastRowLastColumn="0"/>
              <w:rPr>
                <w:rFonts w:asciiTheme="minorBidi" w:hAnsiTheme="minorBidi" w:cstheme="minorBidi"/>
                <w:i w:val="0"/>
                <w:iCs w:val="0"/>
                <w:rPrChange w:id="431" w:author="Author">
                  <w:rPr>
                    <w:rFonts w:asciiTheme="minorBidi" w:hAnsiTheme="minorBidi" w:cstheme="minorBidi"/>
                  </w:rPr>
                </w:rPrChange>
              </w:rPr>
            </w:pPr>
            <w:r w:rsidRPr="00E812CA">
              <w:rPr>
                <w:rFonts w:asciiTheme="minorBidi" w:hAnsiTheme="minorBidi" w:cstheme="minorBidi"/>
                <w:i w:val="0"/>
                <w:iCs w:val="0"/>
                <w:rPrChange w:id="432" w:author="Author">
                  <w:rPr>
                    <w:rFonts w:asciiTheme="minorBidi" w:hAnsiTheme="minorBidi" w:cstheme="minorBidi"/>
                  </w:rPr>
                </w:rPrChange>
              </w:rPr>
              <w:t>On inclined surface</w:t>
            </w:r>
          </w:p>
        </w:tc>
        <w:tc>
          <w:tcPr>
            <w:tcW w:w="3277" w:type="dxa"/>
            <w:tcPrChange w:id="433" w:author="Author">
              <w:tcPr>
                <w:tcW w:w="3117" w:type="dxa"/>
              </w:tcPr>
            </w:tcPrChange>
          </w:tcPr>
          <w:p w14:paraId="0BF15085" w14:textId="77777777" w:rsidR="000368ED" w:rsidRPr="006E541C" w:rsidRDefault="000368ED" w:rsidP="000368ED">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6E541C">
              <w:rPr>
                <w:rFonts w:asciiTheme="minorBidi" w:hAnsiTheme="minorBidi"/>
              </w:rPr>
              <w:t>0.0786</w:t>
            </w:r>
          </w:p>
        </w:tc>
        <w:tc>
          <w:tcPr>
            <w:tcW w:w="3275" w:type="dxa"/>
            <w:tcPrChange w:id="434" w:author="Author">
              <w:tcPr>
                <w:tcW w:w="3117" w:type="dxa"/>
              </w:tcPr>
            </w:tcPrChange>
          </w:tcPr>
          <w:p w14:paraId="43AAB0D1" w14:textId="77777777" w:rsidR="000368ED" w:rsidRPr="006E541C" w:rsidRDefault="000368ED" w:rsidP="000368ED">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6E541C">
              <w:rPr>
                <w:rFonts w:asciiTheme="minorBidi" w:hAnsiTheme="minorBidi"/>
              </w:rPr>
              <w:t>0.0775</w:t>
            </w:r>
          </w:p>
        </w:tc>
      </w:tr>
      <w:tr w:rsidR="000368ED" w14:paraId="12BF1C07" w14:textId="77777777" w:rsidTr="00E812CA">
        <w:trPr>
          <w:trHeight w:val="283"/>
        </w:trPr>
        <w:tc>
          <w:tcPr>
            <w:cnfStyle w:val="001000000000" w:firstRow="0" w:lastRow="0" w:firstColumn="1" w:lastColumn="0" w:oddVBand="0" w:evenVBand="0" w:oddHBand="0" w:evenHBand="0" w:firstRowFirstColumn="0" w:firstRowLastColumn="0" w:lastRowFirstColumn="0" w:lastRowLastColumn="0"/>
            <w:tcW w:w="3274" w:type="dxa"/>
            <w:tcBorders>
              <w:bottom w:val="single" w:sz="4" w:space="0" w:color="auto"/>
            </w:tcBorders>
            <w:tcPrChange w:id="435" w:author="Author">
              <w:tcPr>
                <w:tcW w:w="3116" w:type="dxa"/>
                <w:tcBorders>
                  <w:bottom w:val="single" w:sz="4" w:space="0" w:color="auto"/>
                </w:tcBorders>
              </w:tcPr>
            </w:tcPrChange>
          </w:tcPr>
          <w:p w14:paraId="7FFEA3AE" w14:textId="77777777" w:rsidR="000368ED" w:rsidRPr="00E812CA" w:rsidRDefault="000368ED" w:rsidP="000368ED">
            <w:pPr>
              <w:rPr>
                <w:rFonts w:asciiTheme="minorBidi" w:hAnsiTheme="minorBidi" w:cstheme="minorBidi"/>
                <w:i w:val="0"/>
                <w:iCs w:val="0"/>
                <w:rPrChange w:id="436" w:author="Author">
                  <w:rPr>
                    <w:rFonts w:asciiTheme="minorBidi" w:hAnsiTheme="minorBidi" w:cstheme="minorBidi"/>
                  </w:rPr>
                </w:rPrChange>
              </w:rPr>
            </w:pPr>
            <w:r w:rsidRPr="00E812CA">
              <w:rPr>
                <w:rFonts w:asciiTheme="minorBidi" w:hAnsiTheme="minorBidi" w:cstheme="minorBidi"/>
                <w:i w:val="0"/>
                <w:iCs w:val="0"/>
                <w:rPrChange w:id="437" w:author="Author">
                  <w:rPr>
                    <w:rFonts w:asciiTheme="minorBidi" w:hAnsiTheme="minorBidi" w:cstheme="minorBidi"/>
                  </w:rPr>
                </w:rPrChange>
              </w:rPr>
              <w:t>on flat surface</w:t>
            </w:r>
          </w:p>
        </w:tc>
        <w:tc>
          <w:tcPr>
            <w:tcW w:w="3277" w:type="dxa"/>
            <w:tcBorders>
              <w:bottom w:val="single" w:sz="4" w:space="0" w:color="auto"/>
            </w:tcBorders>
            <w:tcPrChange w:id="438" w:author="Author">
              <w:tcPr>
                <w:tcW w:w="3117" w:type="dxa"/>
                <w:tcBorders>
                  <w:bottom w:val="single" w:sz="4" w:space="0" w:color="auto"/>
                </w:tcBorders>
              </w:tcPr>
            </w:tcPrChange>
          </w:tcPr>
          <w:p w14:paraId="66DA39ED" w14:textId="77777777" w:rsidR="000368ED" w:rsidRPr="006E541C" w:rsidRDefault="000368ED" w:rsidP="000368ED">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6E541C">
              <w:rPr>
                <w:rFonts w:asciiTheme="minorBidi" w:hAnsiTheme="minorBidi"/>
              </w:rPr>
              <w:t>0.0314</w:t>
            </w:r>
          </w:p>
        </w:tc>
        <w:tc>
          <w:tcPr>
            <w:tcW w:w="3275" w:type="dxa"/>
            <w:tcBorders>
              <w:bottom w:val="single" w:sz="4" w:space="0" w:color="auto"/>
            </w:tcBorders>
            <w:tcPrChange w:id="439" w:author="Author">
              <w:tcPr>
                <w:tcW w:w="3117" w:type="dxa"/>
                <w:tcBorders>
                  <w:bottom w:val="single" w:sz="4" w:space="0" w:color="auto"/>
                </w:tcBorders>
              </w:tcPr>
            </w:tcPrChange>
          </w:tcPr>
          <w:p w14:paraId="5CED32B4" w14:textId="77777777" w:rsidR="000368ED" w:rsidRPr="006E541C" w:rsidRDefault="000368ED" w:rsidP="00E812CA">
            <w:pPr>
              <w:keepNext/>
              <w:cnfStyle w:val="000000000000" w:firstRow="0" w:lastRow="0" w:firstColumn="0" w:lastColumn="0" w:oddVBand="0" w:evenVBand="0" w:oddHBand="0" w:evenHBand="0" w:firstRowFirstColumn="0" w:firstRowLastColumn="0" w:lastRowFirstColumn="0" w:lastRowLastColumn="0"/>
              <w:rPr>
                <w:rFonts w:asciiTheme="minorBidi" w:hAnsiTheme="minorBidi"/>
              </w:rPr>
              <w:pPrChange w:id="440" w:author="Author">
                <w:pPr>
                  <w:framePr w:hSpace="180" w:wrap="around" w:vAnchor="text" w:hAnchor="margin" w:y="65"/>
                  <w:cnfStyle w:val="000000000000" w:firstRow="0" w:lastRow="0" w:firstColumn="0" w:lastColumn="0" w:oddVBand="0" w:evenVBand="0" w:oddHBand="0" w:evenHBand="0" w:firstRowFirstColumn="0" w:firstRowLastColumn="0" w:lastRowFirstColumn="0" w:lastRowLastColumn="0"/>
                </w:pPr>
              </w:pPrChange>
            </w:pPr>
            <w:r w:rsidRPr="006E541C">
              <w:rPr>
                <w:rFonts w:asciiTheme="minorBidi" w:hAnsiTheme="minorBidi"/>
              </w:rPr>
              <w:t>0.014</w:t>
            </w:r>
          </w:p>
        </w:tc>
      </w:tr>
    </w:tbl>
    <w:p w14:paraId="48A2FCF4" w14:textId="61F53AD8" w:rsidR="000368ED" w:rsidDel="00E812CA" w:rsidRDefault="00E812CA" w:rsidP="00E812CA">
      <w:pPr>
        <w:pStyle w:val="Heading1"/>
        <w:rPr>
          <w:del w:id="441" w:author="Author"/>
          <w:sz w:val="22"/>
          <w:szCs w:val="22"/>
        </w:rPr>
      </w:pPr>
      <w:ins w:id="442" w:author="Author">
        <w:r w:rsidRPr="00187A72">
          <w:rPr>
            <w:sz w:val="22"/>
            <w:szCs w:val="22"/>
          </w:rPr>
          <w:t>Table 3.3 of</w:t>
        </w:r>
        <w:r w:rsidRPr="00187A72">
          <w:rPr>
            <w:sz w:val="22"/>
            <w:szCs w:val="22"/>
          </w:rPr>
          <w:t xml:space="preserve"> Torque results table calculated using the measured diameter of the wheel was 8 cm </w:t>
        </w:r>
        <w:bookmarkStart w:id="443" w:name="_GoBack"/>
        <w:bookmarkEnd w:id="443"/>
        <w:r w:rsidRPr="00187A72">
          <w:rPr>
            <w:sz w:val="22"/>
            <w:szCs w:val="22"/>
          </w:rPr>
          <w:t xml:space="preserve">so using that, the forces from tables </w:t>
        </w:r>
        <w:r w:rsidRPr="00187A72">
          <w:rPr>
            <w:sz w:val="22"/>
            <w:szCs w:val="22"/>
          </w:rPr>
          <w:t>3.1</w:t>
        </w:r>
        <w:r w:rsidRPr="00187A72">
          <w:rPr>
            <w:sz w:val="22"/>
            <w:szCs w:val="22"/>
          </w:rPr>
          <w:t xml:space="preserve"> and </w:t>
        </w:r>
        <w:r w:rsidRPr="00187A72">
          <w:rPr>
            <w:sz w:val="22"/>
            <w:szCs w:val="22"/>
          </w:rPr>
          <w:t>3.2</w:t>
        </w:r>
        <w:r w:rsidRPr="00187A72">
          <w:rPr>
            <w:sz w:val="22"/>
            <w:szCs w:val="22"/>
          </w:rPr>
          <w:t>, and (3.8);</w:t>
        </w:r>
      </w:ins>
    </w:p>
    <w:p w14:paraId="17DF53E7" w14:textId="77777777" w:rsidR="00E812CA" w:rsidRPr="00E812CA" w:rsidRDefault="00E812CA" w:rsidP="00E812CA">
      <w:pPr>
        <w:rPr>
          <w:ins w:id="444" w:author="Author"/>
          <w:rPrChange w:id="445" w:author="Author">
            <w:rPr>
              <w:ins w:id="446" w:author="Author"/>
              <w:rFonts w:asciiTheme="minorBidi" w:hAnsiTheme="minorBidi"/>
              <w:b/>
              <w:bCs/>
              <w:szCs w:val="24"/>
            </w:rPr>
          </w:rPrChange>
        </w:rPr>
        <w:pPrChange w:id="447" w:author="Author">
          <w:pPr>
            <w:pStyle w:val="ListParagraph"/>
            <w:ind w:left="0"/>
            <w:jc w:val="both"/>
          </w:pPr>
        </w:pPrChange>
      </w:pPr>
    </w:p>
    <w:p w14:paraId="36014999" w14:textId="069464B0" w:rsidR="008E39BD" w:rsidRPr="00F7521D" w:rsidDel="00B67CBE" w:rsidRDefault="008E39BD">
      <w:pPr>
        <w:pStyle w:val="Heading1"/>
        <w:rPr>
          <w:del w:id="448" w:author="Author"/>
          <w:rPrChange w:id="449" w:author="Author">
            <w:rPr>
              <w:del w:id="450" w:author="Author"/>
            </w:rPr>
          </w:rPrChange>
        </w:rPr>
        <w:pPrChange w:id="451" w:author="Author">
          <w:pPr>
            <w:pStyle w:val="ListParagraph"/>
            <w:numPr>
              <w:numId w:val="38"/>
            </w:numPr>
            <w:ind w:left="360" w:hanging="360"/>
          </w:pPr>
        </w:pPrChange>
      </w:pPr>
    </w:p>
    <w:p w14:paraId="6A71496C" w14:textId="77777777" w:rsidR="00857D48" w:rsidRPr="00F7521D" w:rsidDel="00B67CBE" w:rsidRDefault="00857D48">
      <w:pPr>
        <w:pStyle w:val="Heading1"/>
        <w:rPr>
          <w:del w:id="452" w:author="Author"/>
          <w:rPrChange w:id="453" w:author="Author">
            <w:rPr>
              <w:del w:id="454" w:author="Author"/>
            </w:rPr>
          </w:rPrChange>
        </w:rPr>
        <w:pPrChange w:id="455" w:author="Author">
          <w:pPr/>
        </w:pPrChange>
      </w:pPr>
    </w:p>
    <w:p w14:paraId="171AA215" w14:textId="19CCC2FF" w:rsidR="007B34E2" w:rsidRPr="00F7521D" w:rsidRDefault="007B34E2">
      <w:pPr>
        <w:pStyle w:val="Heading1"/>
      </w:pPr>
      <w:bookmarkStart w:id="456" w:name="_Toc528759778"/>
      <w:r w:rsidRPr="00F7521D">
        <w:t>Gear ratio selection</w:t>
      </w:r>
      <w:bookmarkEnd w:id="456"/>
    </w:p>
    <w:p w14:paraId="249A1075" w14:textId="77777777" w:rsidR="000368ED" w:rsidRDefault="000368ED" w:rsidP="000368ED">
      <w:pPr>
        <w:rPr>
          <w:szCs w:val="24"/>
        </w:rPr>
      </w:pPr>
      <w:r>
        <w:rPr>
          <w:szCs w:val="24"/>
        </w:rPr>
        <w:t>A primary aim</w:t>
      </w:r>
      <w:r w:rsidRPr="008635A4">
        <w:rPr>
          <w:szCs w:val="24"/>
        </w:rPr>
        <w:t xml:space="preserve"> of the project is to allow the buggy </w:t>
      </w:r>
      <w:r>
        <w:rPr>
          <w:szCs w:val="24"/>
        </w:rPr>
        <w:t xml:space="preserve">move at the highest possible speed and simultaneously move up the highest incline available. As both speed and torque are inversely proportional, a mechanism is needed to balance this relationship in the </w:t>
      </w:r>
      <w:r>
        <w:rPr>
          <w:szCs w:val="24"/>
        </w:rPr>
        <w:lastRenderedPageBreak/>
        <w:t>most effective way. This mechanism is applied using a gearbox in which a connection is achieved between the electric motors and the buggy wheels. This linkage allows the output shaft operate at a lower speed than the input shaft. This compensation gives a mechanical benefit in terms of an increased torque at the output shaft.</w:t>
      </w:r>
    </w:p>
    <w:p w14:paraId="45762A8D" w14:textId="77777777" w:rsidR="000368ED" w:rsidRDefault="000368ED" w:rsidP="000368ED">
      <w:pPr>
        <w:rPr>
          <w:szCs w:val="24"/>
        </w:rPr>
      </w:pPr>
      <w:r>
        <w:rPr>
          <w:szCs w:val="24"/>
        </w:rPr>
        <w:t>To illustrate the importance of the gearbox, an assumption is made that the given motors will solely drive the buggy, with no gearbox. As stated in section 3, the required wheel torque to go up the maximum incline is</w:t>
      </w:r>
      <m:oMath>
        <m:sSub>
          <m:sSubPr>
            <m:ctrlPr>
              <w:rPr>
                <w:rFonts w:ascii="Cambria Math" w:eastAsiaTheme="minorEastAsia" w:hAnsi="Cambria Math"/>
                <w:i/>
                <w:szCs w:val="24"/>
              </w:rPr>
            </m:ctrlPr>
          </m:sSubPr>
          <m:e>
            <m:r>
              <w:rPr>
                <w:rFonts w:ascii="Cambria Math" w:eastAsiaTheme="minorEastAsia" w:hAnsi="Cambria Math"/>
                <w:szCs w:val="24"/>
              </w:rPr>
              <m:t xml:space="preserve">   T</m:t>
            </m:r>
          </m:e>
          <m:sub>
            <m:r>
              <w:rPr>
                <w:rFonts w:ascii="Cambria Math" w:eastAsiaTheme="minorEastAsia" w:hAnsi="Cambria Math"/>
                <w:szCs w:val="24"/>
              </w:rPr>
              <m:t>3</m:t>
            </m:r>
          </m:sub>
        </m:sSub>
        <m:r>
          <w:rPr>
            <w:rFonts w:ascii="Cambria Math" w:eastAsiaTheme="minorEastAsia" w:hAnsi="Cambria Math"/>
            <w:szCs w:val="24"/>
          </w:rPr>
          <m:t>= 0.0786 Nm</m:t>
        </m:r>
      </m:oMath>
      <w:r>
        <w:rPr>
          <w:szCs w:val="24"/>
        </w:rPr>
        <w:t>. From the Torque-Current relationship in Figure ???, the torque could be inserted in the equation:</w:t>
      </w:r>
    </w:p>
    <w:p w14:paraId="614B3917" w14:textId="77777777" w:rsidR="000368ED" w:rsidRDefault="000368ED" w:rsidP="000368ED">
      <w:pPr>
        <w:rPr>
          <w:rFonts w:eastAsiaTheme="minorEastAsia"/>
          <w:szCs w:val="24"/>
        </w:rPr>
      </w:pPr>
      <m:oMath>
        <m:r>
          <w:rPr>
            <w:rFonts w:ascii="Cambria Math" w:hAnsi="Cambria Math"/>
            <w:szCs w:val="24"/>
          </w:rPr>
          <m:t xml:space="preserve">T=0.008I-0.0009 (4.1) </m:t>
        </m:r>
      </m:oMath>
      <w:r>
        <w:rPr>
          <w:szCs w:val="24"/>
        </w:rPr>
        <w:t xml:space="preserve"> giving a calculated current of </w:t>
      </w:r>
      <m:oMath>
        <m:r>
          <w:rPr>
            <w:rFonts w:ascii="Cambria Math" w:hAnsi="Cambria Math"/>
            <w:szCs w:val="24"/>
          </w:rPr>
          <m:t>I=</m:t>
        </m:r>
        <m:f>
          <m:fPr>
            <m:ctrlPr>
              <w:rPr>
                <w:rFonts w:ascii="Cambria Math" w:hAnsi="Cambria Math"/>
                <w:i/>
                <w:szCs w:val="24"/>
              </w:rPr>
            </m:ctrlPr>
          </m:fPr>
          <m:num>
            <m:r>
              <w:rPr>
                <w:rFonts w:ascii="Cambria Math" w:hAnsi="Cambria Math"/>
                <w:szCs w:val="24"/>
              </w:rPr>
              <m:t>0.0786 + 0.0009</m:t>
            </m:r>
          </m:num>
          <m:den>
            <m:r>
              <w:rPr>
                <w:rFonts w:ascii="Cambria Math" w:hAnsi="Cambria Math"/>
                <w:szCs w:val="24"/>
              </w:rPr>
              <m:t>0.008</m:t>
            </m:r>
          </m:den>
        </m:f>
        <m:r>
          <w:rPr>
            <w:rFonts w:ascii="Cambria Math" w:hAnsi="Cambria Math"/>
            <w:szCs w:val="24"/>
          </w:rPr>
          <m:t>=9.9375 A</m:t>
        </m:r>
      </m:oMath>
      <w:r>
        <w:rPr>
          <w:rFonts w:eastAsiaTheme="minorEastAsia"/>
          <w:szCs w:val="24"/>
        </w:rPr>
        <w:t>.</w:t>
      </w:r>
    </w:p>
    <w:p w14:paraId="1DDA0757" w14:textId="77777777" w:rsidR="000368ED" w:rsidRDefault="000368ED" w:rsidP="000368ED">
      <w:pPr>
        <w:rPr>
          <w:rFonts w:eastAsiaTheme="minorEastAsia"/>
          <w:szCs w:val="24"/>
        </w:rPr>
      </w:pPr>
      <w:r>
        <w:rPr>
          <w:rFonts w:eastAsiaTheme="minorEastAsia"/>
          <w:szCs w:val="24"/>
        </w:rPr>
        <w:t xml:space="preserve">Now, using the Voltage-Current relationship in Figure ???, the required motor voltage:  </w:t>
      </w:r>
    </w:p>
    <w:p w14:paraId="5058623B" w14:textId="77777777" w:rsidR="000368ED" w:rsidRPr="008146F1" w:rsidRDefault="000368ED" w:rsidP="000368ED">
      <w:pPr>
        <w:rPr>
          <w:rFonts w:eastAsiaTheme="minorEastAsia"/>
          <w:szCs w:val="24"/>
        </w:rPr>
      </w:pPr>
      <m:oMathPara>
        <m:oMathParaPr>
          <m:jc m:val="center"/>
        </m:oMathParaPr>
        <m:oMath>
          <m:r>
            <w:rPr>
              <w:rFonts w:ascii="Cambria Math" w:hAnsi="Cambria Math"/>
              <w:szCs w:val="24"/>
            </w:rPr>
            <m:t>V=2.4211×9.9375+0.1568=24.216 V (4.2)</m:t>
          </m:r>
        </m:oMath>
      </m:oMathPara>
    </w:p>
    <w:p w14:paraId="69BD522A" w14:textId="77777777" w:rsidR="000368ED" w:rsidRDefault="000368ED" w:rsidP="000368ED">
      <w:pPr>
        <w:rPr>
          <w:rFonts w:eastAsiaTheme="minorEastAsia"/>
          <w:szCs w:val="24"/>
        </w:rPr>
      </w:pPr>
      <w:r>
        <w:rPr>
          <w:rFonts w:eastAsiaTheme="minorEastAsia"/>
          <w:szCs w:val="24"/>
        </w:rPr>
        <w:t xml:space="preserve">These values reveal the required current and voltage to move the buggy up the ramp using just the motors, which explains the necessity of the gearbox which certainly reduces these current/voltage values into much convenient numbers. </w:t>
      </w:r>
    </w:p>
    <w:p w14:paraId="1F060235" w14:textId="77777777" w:rsidR="000368ED" w:rsidRDefault="000368ED" w:rsidP="000368ED">
      <w:pPr>
        <w:rPr>
          <w:rFonts w:eastAsiaTheme="minorEastAsia"/>
          <w:b/>
          <w:bCs/>
          <w:sz w:val="26"/>
          <w:szCs w:val="26"/>
        </w:rPr>
      </w:pPr>
      <w:r>
        <w:rPr>
          <w:rFonts w:eastAsiaTheme="minorEastAsia"/>
          <w:b/>
          <w:bCs/>
          <w:sz w:val="26"/>
          <w:szCs w:val="26"/>
        </w:rPr>
        <w:t>Required gear ratio</w:t>
      </w:r>
    </w:p>
    <w:p w14:paraId="448F62C7" w14:textId="77777777" w:rsidR="000368ED" w:rsidRDefault="000368ED" w:rsidP="000368ED">
      <w:pPr>
        <w:rPr>
          <w:rFonts w:eastAsiaTheme="minorEastAsia"/>
          <w:szCs w:val="24"/>
        </w:rPr>
      </w:pPr>
      <w:r>
        <w:rPr>
          <w:rFonts w:eastAsiaTheme="minorEastAsia"/>
          <w:szCs w:val="24"/>
        </w:rPr>
        <w:t xml:space="preserve">Referring to Figure ???, the maximum available torque produced by the motor is T = 0.01 Nm at constant motor voltage of V = 5 V. This value is available at the maximum permissible current of 1.4 A. However, to avoid any risks, a safety margin is taken to assume no operation occurs at 1.4 A. Instead, the available motor torque is assumed to be at 1.12 A and so by reading the graph in Figure ???, this gives a motor torque of  </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1</m:t>
            </m:r>
          </m:sub>
        </m:sSub>
        <m:r>
          <w:rPr>
            <w:rFonts w:ascii="Cambria Math" w:eastAsiaTheme="minorEastAsia" w:hAnsi="Cambria Math"/>
            <w:szCs w:val="24"/>
          </w:rPr>
          <m:t xml:space="preserve">=0.008 Nm </m:t>
        </m:r>
      </m:oMath>
      <w:r>
        <w:rPr>
          <w:rFonts w:eastAsiaTheme="minorEastAsia"/>
          <w:szCs w:val="24"/>
        </w:rPr>
        <w:t>. As before, required wheel torque is</w:t>
      </w:r>
      <m:oMath>
        <m:sSub>
          <m:sSubPr>
            <m:ctrlPr>
              <w:rPr>
                <w:rFonts w:ascii="Cambria Math" w:eastAsiaTheme="minorEastAsia" w:hAnsi="Cambria Math"/>
                <w:i/>
                <w:szCs w:val="24"/>
              </w:rPr>
            </m:ctrlPr>
          </m:sSubPr>
          <m:e>
            <m:r>
              <w:rPr>
                <w:rFonts w:ascii="Cambria Math" w:eastAsiaTheme="minorEastAsia" w:hAnsi="Cambria Math"/>
                <w:szCs w:val="24"/>
              </w:rPr>
              <m:t xml:space="preserve">   T</m:t>
            </m:r>
          </m:e>
          <m:sub>
            <m:r>
              <w:rPr>
                <w:rFonts w:ascii="Cambria Math" w:eastAsiaTheme="minorEastAsia" w:hAnsi="Cambria Math"/>
                <w:szCs w:val="24"/>
              </w:rPr>
              <m:t>3</m:t>
            </m:r>
          </m:sub>
        </m:sSub>
        <m:r>
          <w:rPr>
            <w:rFonts w:ascii="Cambria Math" w:eastAsiaTheme="minorEastAsia" w:hAnsi="Cambria Math"/>
            <w:szCs w:val="24"/>
          </w:rPr>
          <m:t xml:space="preserve">= 0.0786 Nm </m:t>
        </m:r>
      </m:oMath>
      <w:r>
        <w:rPr>
          <w:rFonts w:eastAsiaTheme="minorEastAsia"/>
          <w:szCs w:val="24"/>
        </w:rPr>
        <w:t xml:space="preserve">. As a result, the gear ratio formula could be used:  </w:t>
      </w:r>
      <m:oMath>
        <m:r>
          <w:rPr>
            <w:rFonts w:ascii="Cambria Math" w:eastAsiaTheme="minorEastAsia" w:hAnsi="Cambria Math"/>
            <w:szCs w:val="24"/>
          </w:rPr>
          <m:t xml:space="preserve">Ratio=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3</m:t>
                </m:r>
              </m:sub>
            </m:sSub>
          </m:num>
          <m:den>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1</m:t>
                </m:r>
              </m:sub>
            </m:sSub>
          </m:den>
        </m:f>
        <m:r>
          <w:rPr>
            <w:rFonts w:ascii="Cambria Math" w:eastAsiaTheme="minorEastAsia" w:hAnsi="Cambria Math"/>
            <w:szCs w:val="24"/>
          </w:rPr>
          <m:t xml:space="preserve"> (4.3)</m:t>
        </m:r>
      </m:oMath>
      <w:r>
        <w:rPr>
          <w:rFonts w:eastAsiaTheme="minorEastAsia"/>
          <w:szCs w:val="24"/>
        </w:rPr>
        <w:t xml:space="preserve">. Using (4.3), the required gear ratio is  </w:t>
      </w:r>
      <m:oMath>
        <m:r>
          <w:rPr>
            <w:rFonts w:ascii="Cambria Math" w:eastAsiaTheme="minorEastAsia" w:hAnsi="Cambria Math"/>
            <w:szCs w:val="24"/>
          </w:rPr>
          <m:t xml:space="preserve">Ratio= </m:t>
        </m:r>
        <m:f>
          <m:fPr>
            <m:ctrlPr>
              <w:rPr>
                <w:rFonts w:ascii="Cambria Math" w:eastAsiaTheme="minorEastAsia" w:hAnsi="Cambria Math"/>
                <w:i/>
                <w:szCs w:val="24"/>
              </w:rPr>
            </m:ctrlPr>
          </m:fPr>
          <m:num>
            <m:r>
              <w:rPr>
                <w:rFonts w:ascii="Cambria Math" w:eastAsiaTheme="minorEastAsia" w:hAnsi="Cambria Math"/>
                <w:szCs w:val="24"/>
              </w:rPr>
              <m:t>0.0786</m:t>
            </m:r>
          </m:num>
          <m:den>
            <m:r>
              <w:rPr>
                <w:rFonts w:ascii="Cambria Math" w:eastAsiaTheme="minorEastAsia" w:hAnsi="Cambria Math"/>
                <w:szCs w:val="24"/>
              </w:rPr>
              <m:t>0.008</m:t>
            </m:r>
          </m:den>
        </m:f>
        <m:r>
          <w:rPr>
            <w:rFonts w:ascii="Cambria Math" w:eastAsiaTheme="minorEastAsia" w:hAnsi="Cambria Math"/>
            <w:szCs w:val="24"/>
          </w:rPr>
          <m:t>=9.825</m:t>
        </m:r>
      </m:oMath>
      <w:r>
        <w:rPr>
          <w:rFonts w:eastAsiaTheme="minorEastAsia"/>
          <w:szCs w:val="24"/>
        </w:rPr>
        <w:t xml:space="preserve"> .</w:t>
      </w:r>
    </w:p>
    <w:p w14:paraId="4BCD369F" w14:textId="77777777" w:rsidR="000368ED" w:rsidRPr="00437D56" w:rsidRDefault="000368ED" w:rsidP="000368ED">
      <w:pPr>
        <w:rPr>
          <w:rFonts w:eastAsiaTheme="minorEastAsia"/>
          <w:szCs w:val="24"/>
        </w:rPr>
      </w:pPr>
      <w:r>
        <w:rPr>
          <w:rFonts w:eastAsiaTheme="minorEastAsia"/>
          <w:b/>
          <w:bCs/>
          <w:sz w:val="26"/>
          <w:szCs w:val="26"/>
        </w:rPr>
        <w:t>Chosen gearbox</w:t>
      </w:r>
    </w:p>
    <w:p w14:paraId="1AB552CC" w14:textId="77777777" w:rsidR="000368ED" w:rsidRDefault="000368ED" w:rsidP="000368ED">
      <w:pPr>
        <w:rPr>
          <w:rFonts w:eastAsiaTheme="minorEastAsia"/>
          <w:szCs w:val="24"/>
        </w:rPr>
      </w:pPr>
      <w:r>
        <w:rPr>
          <w:rFonts w:eastAsiaTheme="minorEastAsia"/>
          <w:szCs w:val="24"/>
        </w:rPr>
        <w:t xml:space="preserve">The design of the available gearboxes compromises of two gear stages, each with an efficiency of 85% giving an overall estimated efficiency of </w:t>
      </w:r>
      <m:oMath>
        <m:r>
          <w:rPr>
            <w:rFonts w:ascii="Cambria Math" w:eastAsiaTheme="minorEastAsia" w:hAnsi="Cambria Math"/>
            <w:szCs w:val="24"/>
          </w:rPr>
          <m:t>η=</m:t>
        </m:r>
        <m:sSup>
          <m:sSupPr>
            <m:ctrlPr>
              <w:rPr>
                <w:rFonts w:ascii="Cambria Math" w:eastAsiaTheme="minorEastAsia" w:hAnsi="Cambria Math"/>
                <w:i/>
                <w:szCs w:val="24"/>
              </w:rPr>
            </m:ctrlPr>
          </m:sSupPr>
          <m:e>
            <m:r>
              <w:rPr>
                <w:rFonts w:ascii="Cambria Math" w:eastAsiaTheme="minorEastAsia" w:hAnsi="Cambria Math"/>
                <w:szCs w:val="24"/>
              </w:rPr>
              <m:t>0.85</m:t>
            </m:r>
          </m:e>
          <m:sup>
            <m:r>
              <w:rPr>
                <w:rFonts w:ascii="Cambria Math" w:eastAsiaTheme="minorEastAsia" w:hAnsi="Cambria Math"/>
                <w:szCs w:val="24"/>
              </w:rPr>
              <m:t>2</m:t>
            </m:r>
          </m:sup>
        </m:sSup>
        <m:r>
          <w:rPr>
            <w:rFonts w:ascii="Cambria Math" w:eastAsiaTheme="minorEastAsia" w:hAnsi="Cambria Math"/>
            <w:szCs w:val="24"/>
          </w:rPr>
          <m:t>=0.7725.</m:t>
        </m:r>
      </m:oMath>
      <w:r>
        <w:rPr>
          <w:rFonts w:eastAsiaTheme="minorEastAsia"/>
          <w:szCs w:val="24"/>
        </w:rPr>
        <w:t xml:space="preserve"> Fo</w:t>
      </w:r>
      <w:proofErr w:type="spellStart"/>
      <w:r>
        <w:rPr>
          <w:rFonts w:eastAsiaTheme="minorEastAsia"/>
          <w:szCs w:val="24"/>
        </w:rPr>
        <w:t>ur</w:t>
      </w:r>
      <w:proofErr w:type="spellEnd"/>
      <w:r>
        <w:rPr>
          <w:rFonts w:eastAsiaTheme="minorEastAsia"/>
          <w:szCs w:val="24"/>
        </w:rPr>
        <w:t xml:space="preserve"> gear wheels form the whole system including gear wheel 1 on the input shaft, gear wheels 2A and 2B both on the common shaft and gear wheel 3 on the output shaft. Figure 4.1 illustrates this, accompanied with the gear ratio formula.</w:t>
      </w:r>
    </w:p>
    <w:p w14:paraId="39361834" w14:textId="77777777" w:rsidR="000368ED" w:rsidRDefault="000368ED" w:rsidP="000368ED">
      <w:pPr>
        <w:keepNext/>
      </w:pPr>
      <w:r>
        <w:rPr>
          <w:rFonts w:eastAsiaTheme="minorEastAsia"/>
          <w:noProof/>
          <w:szCs w:val="24"/>
        </w:rPr>
        <w:drawing>
          <wp:anchor distT="0" distB="0" distL="114300" distR="114300" simplePos="0" relativeHeight="251684864" behindDoc="0" locked="0" layoutInCell="1" allowOverlap="1" wp14:anchorId="2413159C" wp14:editId="0B30C6E9">
            <wp:simplePos x="0" y="0"/>
            <wp:positionH relativeFrom="column">
              <wp:posOffset>-15240</wp:posOffset>
            </wp:positionH>
            <wp:positionV relativeFrom="paragraph">
              <wp:posOffset>79375</wp:posOffset>
            </wp:positionV>
            <wp:extent cx="3192780" cy="1903095"/>
            <wp:effectExtent l="0" t="0" r="7620"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t="2397" b="2055"/>
                    <a:stretch/>
                  </pic:blipFill>
                  <pic:spPr bwMode="auto">
                    <a:xfrm>
                      <a:off x="0" y="0"/>
                      <a:ext cx="3192780" cy="1903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4B504A" w14:textId="77777777" w:rsidR="000368ED" w:rsidRDefault="000368ED">
      <w:pPr>
        <w:pStyle w:val="Caption"/>
        <w:ind w:left="0" w:firstLine="0"/>
        <w:rPr>
          <w:sz w:val="20"/>
          <w:szCs w:val="20"/>
        </w:rPr>
        <w:pPrChange w:id="457" w:author="Author">
          <w:pPr>
            <w:pStyle w:val="Caption"/>
          </w:pPr>
        </w:pPrChange>
      </w:pPr>
    </w:p>
    <w:p w14:paraId="43541913" w14:textId="190ED057" w:rsidR="000368ED" w:rsidRPr="004A45A9" w:rsidDel="00B67CBE" w:rsidRDefault="00AF1C80" w:rsidP="00F7521D">
      <w:pPr>
        <w:pStyle w:val="Caption"/>
        <w:jc w:val="center"/>
        <w:rPr>
          <w:del w:id="458" w:author="Author"/>
          <w:b/>
          <w:bCs w:val="0"/>
          <w:i/>
          <w:color w:val="auto"/>
          <w:sz w:val="28"/>
          <w:szCs w:val="28"/>
        </w:rPr>
      </w:pPr>
      <w:moveFrom w:id="459" w:author="Author">
        <w:moveFromRangeStart w:id="460" w:author="Author" w:name="move528760174"/>
        <m:oMathPara>
          <m:oMath>
            <m:f>
              <m:fPr>
                <m:ctrlPr>
                  <w:rPr>
                    <w:rFonts w:ascii="Cambria Math" w:hAnsi="Cambria Math"/>
                    <w:bCs w:val="0"/>
                    <w:i/>
                    <w:color w:val="auto"/>
                    <w:sz w:val="28"/>
                    <w:szCs w:val="28"/>
                  </w:rPr>
                </m:ctrlPr>
              </m:fPr>
              <m:num>
                <m:sSub>
                  <m:sSubPr>
                    <m:ctrlPr>
                      <w:rPr>
                        <w:rFonts w:ascii="Cambria Math" w:hAnsi="Cambria Math"/>
                        <w:bCs w:val="0"/>
                        <w:i/>
                        <w:color w:val="auto"/>
                        <w:sz w:val="28"/>
                        <w:szCs w:val="28"/>
                      </w:rPr>
                    </m:ctrlPr>
                  </m:sSubPr>
                  <m:e>
                    <m:r>
                      <m:rPr>
                        <m:sty m:val="bi"/>
                      </m:rPr>
                      <w:rPr>
                        <w:rFonts w:ascii="Cambria Math" w:hAnsi="Cambria Math"/>
                        <w:color w:val="auto"/>
                        <w:sz w:val="28"/>
                        <w:szCs w:val="28"/>
                      </w:rPr>
                      <m:t>T</m:t>
                    </m:r>
                  </m:e>
                  <m:sub>
                    <m:r>
                      <m:rPr>
                        <m:sty m:val="bi"/>
                      </m:rPr>
                      <w:rPr>
                        <w:rFonts w:ascii="Cambria Math" w:hAnsi="Cambria Math"/>
                        <w:color w:val="auto"/>
                        <w:sz w:val="28"/>
                        <w:szCs w:val="28"/>
                      </w:rPr>
                      <m:t>3</m:t>
                    </m:r>
                  </m:sub>
                </m:sSub>
              </m:num>
              <m:den>
                <m:sSub>
                  <m:sSubPr>
                    <m:ctrlPr>
                      <w:rPr>
                        <w:rFonts w:ascii="Cambria Math" w:hAnsi="Cambria Math"/>
                        <w:bCs w:val="0"/>
                        <w:i/>
                        <w:color w:val="auto"/>
                        <w:sz w:val="28"/>
                        <w:szCs w:val="28"/>
                      </w:rPr>
                    </m:ctrlPr>
                  </m:sSubPr>
                  <m:e>
                    <m:r>
                      <m:rPr>
                        <m:sty m:val="bi"/>
                      </m:rPr>
                      <w:rPr>
                        <w:rFonts w:ascii="Cambria Math" w:hAnsi="Cambria Math"/>
                        <w:color w:val="auto"/>
                        <w:sz w:val="28"/>
                        <w:szCs w:val="28"/>
                      </w:rPr>
                      <m:t>T</m:t>
                    </m:r>
                  </m:e>
                  <m:sub>
                    <m:r>
                      <m:rPr>
                        <m:sty m:val="bi"/>
                      </m:rPr>
                      <w:rPr>
                        <w:rFonts w:ascii="Cambria Math" w:hAnsi="Cambria Math"/>
                        <w:color w:val="auto"/>
                        <w:sz w:val="28"/>
                        <w:szCs w:val="28"/>
                      </w:rPr>
                      <m:t>1</m:t>
                    </m:r>
                  </m:sub>
                </m:sSub>
              </m:den>
            </m:f>
            <m:r>
              <m:rPr>
                <m:sty m:val="bi"/>
              </m:rPr>
              <w:rPr>
                <w:rFonts w:ascii="Cambria Math" w:hAnsi="Cambria Math"/>
                <w:color w:val="auto"/>
                <w:sz w:val="28"/>
                <w:szCs w:val="28"/>
              </w:rPr>
              <m:t>= η</m:t>
            </m:r>
            <m:f>
              <m:fPr>
                <m:ctrlPr>
                  <w:rPr>
                    <w:rFonts w:ascii="Cambria Math" w:hAnsi="Cambria Math"/>
                    <w:bCs w:val="0"/>
                    <w:i/>
                    <w:color w:val="auto"/>
                    <w:sz w:val="28"/>
                    <w:szCs w:val="28"/>
                  </w:rPr>
                </m:ctrlPr>
              </m:fPr>
              <m:num>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3</m:t>
                    </m:r>
                  </m:sub>
                </m:sSub>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2</m:t>
                    </m:r>
                    <m:r>
                      <m:rPr>
                        <m:sty m:val="bi"/>
                      </m:rPr>
                      <w:rPr>
                        <w:rFonts w:ascii="Cambria Math" w:hAnsi="Cambria Math"/>
                        <w:color w:val="auto"/>
                        <w:sz w:val="28"/>
                        <w:szCs w:val="28"/>
                      </w:rPr>
                      <m:t>A</m:t>
                    </m:r>
                  </m:sub>
                </m:sSub>
              </m:num>
              <m:den>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2</m:t>
                    </m:r>
                    <m:r>
                      <m:rPr>
                        <m:sty m:val="bi"/>
                      </m:rPr>
                      <w:rPr>
                        <w:rFonts w:ascii="Cambria Math" w:hAnsi="Cambria Math"/>
                        <w:color w:val="auto"/>
                        <w:sz w:val="28"/>
                        <w:szCs w:val="28"/>
                      </w:rPr>
                      <m:t>B</m:t>
                    </m:r>
                  </m:sub>
                </m:sSub>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1</m:t>
                    </m:r>
                  </m:sub>
                </m:sSub>
              </m:den>
            </m:f>
            <m:r>
              <m:rPr>
                <m:sty m:val="bi"/>
              </m:rPr>
              <w:rPr>
                <w:rFonts w:ascii="Cambria Math" w:hAnsi="Cambria Math"/>
                <w:color w:val="auto"/>
                <w:sz w:val="28"/>
                <w:szCs w:val="28"/>
              </w:rPr>
              <m:t xml:space="preserve"> (4.4)</m:t>
            </m:r>
          </m:oMath>
        </m:oMathPara>
      </w:moveFrom>
      <w:moveFromRangeEnd w:id="460"/>
    </w:p>
    <w:p w14:paraId="0C52C0DA" w14:textId="77777777" w:rsidR="000368ED" w:rsidDel="00B67CBE" w:rsidRDefault="000368ED" w:rsidP="00F7521D">
      <w:pPr>
        <w:pStyle w:val="Caption"/>
        <w:rPr>
          <w:del w:id="461" w:author="Author"/>
          <w:sz w:val="20"/>
          <w:szCs w:val="20"/>
        </w:rPr>
      </w:pPr>
    </w:p>
    <w:p w14:paraId="5DBD2197" w14:textId="77777777" w:rsidR="000368ED" w:rsidDel="00B67CBE" w:rsidRDefault="000368ED">
      <w:pPr>
        <w:pStyle w:val="Caption"/>
        <w:jc w:val="center"/>
        <w:rPr>
          <w:del w:id="462" w:author="Author"/>
          <w:sz w:val="20"/>
          <w:szCs w:val="20"/>
        </w:rPr>
        <w:pPrChange w:id="463" w:author="Author">
          <w:pPr>
            <w:pStyle w:val="Caption"/>
          </w:pPr>
        </w:pPrChange>
      </w:pPr>
    </w:p>
    <w:p w14:paraId="3BBE991D" w14:textId="77777777" w:rsidR="000368ED" w:rsidRDefault="000368ED">
      <w:pPr>
        <w:pStyle w:val="Caption"/>
        <w:ind w:left="0" w:firstLine="0"/>
        <w:rPr>
          <w:sz w:val="20"/>
          <w:szCs w:val="20"/>
        </w:rPr>
        <w:pPrChange w:id="464" w:author="Author">
          <w:pPr>
            <w:pStyle w:val="Caption"/>
          </w:pPr>
        </w:pPrChange>
      </w:pPr>
    </w:p>
    <w:p w14:paraId="3036B25D" w14:textId="77777777" w:rsidR="00B67CBE" w:rsidRDefault="000368ED" w:rsidP="000368ED">
      <w:pPr>
        <w:pStyle w:val="Caption"/>
        <w:rPr>
          <w:ins w:id="465" w:author="Author"/>
          <w:sz w:val="20"/>
          <w:szCs w:val="20"/>
        </w:rPr>
      </w:pPr>
      <w:r w:rsidRPr="00330C97">
        <w:rPr>
          <w:sz w:val="20"/>
          <w:szCs w:val="20"/>
        </w:rPr>
        <w:t xml:space="preserve">Figure </w:t>
      </w:r>
      <w:r>
        <w:rPr>
          <w:sz w:val="20"/>
          <w:szCs w:val="20"/>
        </w:rPr>
        <w:t>4.1</w:t>
      </w:r>
      <w:r w:rsidRPr="00330C97">
        <w:rPr>
          <w:sz w:val="20"/>
          <w:szCs w:val="20"/>
        </w:rPr>
        <w:t xml:space="preserve"> Common gear wheels on one shaft [1]</w:t>
      </w:r>
    </w:p>
    <w:p w14:paraId="1A04BFA9" w14:textId="60336F03" w:rsidR="000368ED" w:rsidRDefault="00B67CBE" w:rsidP="000368ED">
      <w:pPr>
        <w:pStyle w:val="Caption"/>
        <w:rPr>
          <w:sz w:val="20"/>
          <w:szCs w:val="20"/>
        </w:rPr>
      </w:pPr>
      <m:oMathPara>
        <m:oMath>
          <m:r>
            <w:ins w:id="466" w:author="Author">
              <m:rPr>
                <m:sty m:val="p"/>
              </m:rPr>
              <w:rPr>
                <w:rFonts w:ascii="Cambria Math" w:hAnsi="Cambria Math"/>
                <w:color w:val="auto"/>
                <w:sz w:val="28"/>
                <w:szCs w:val="28"/>
              </w:rPr>
              <w:lastRenderedPageBreak/>
              <w:br/>
            </w:ins>
          </m:r>
        </m:oMath>
        <w:moveToRangeStart w:id="467" w:author="Author" w:name="move528760174"/>
        <m:oMath>
          <m:f>
            <m:fPr>
              <m:ctrlPr>
                <w:rPr>
                  <w:rFonts w:ascii="Cambria Math" w:hAnsi="Cambria Math"/>
                  <w:bCs w:val="0"/>
                  <w:i/>
                  <w:color w:val="auto"/>
                  <w:sz w:val="28"/>
                  <w:szCs w:val="28"/>
                </w:rPr>
              </m:ctrlPr>
            </m:fPr>
            <m:num>
              <m:sSub>
                <m:sSubPr>
                  <m:ctrlPr>
                    <w:rPr>
                      <w:rFonts w:ascii="Cambria Math" w:hAnsi="Cambria Math"/>
                      <w:bCs w:val="0"/>
                      <w:i/>
                      <w:color w:val="auto"/>
                      <w:sz w:val="28"/>
                      <w:szCs w:val="28"/>
                    </w:rPr>
                  </m:ctrlPr>
                </m:sSubPr>
                <m:e>
                  <w:moveTo w:id="468" w:author="Author">
                    <m:r>
                      <m:rPr>
                        <m:sty m:val="bi"/>
                      </m:rPr>
                      <w:rPr>
                        <w:rFonts w:ascii="Cambria Math" w:hAnsi="Cambria Math"/>
                        <w:color w:val="auto"/>
                        <w:sz w:val="28"/>
                        <w:szCs w:val="28"/>
                      </w:rPr>
                      <m:t>T</m:t>
                    </m:r>
                  </w:moveTo>
                </m:e>
                <m:sub>
                  <w:moveTo w:id="469" w:author="Author">
                    <m:r>
                      <m:rPr>
                        <m:sty m:val="bi"/>
                      </m:rPr>
                      <w:rPr>
                        <w:rFonts w:ascii="Cambria Math" w:hAnsi="Cambria Math"/>
                        <w:color w:val="auto"/>
                        <w:sz w:val="28"/>
                        <w:szCs w:val="28"/>
                      </w:rPr>
                      <m:t>3</m:t>
                    </m:r>
                  </w:moveTo>
                </m:sub>
              </m:sSub>
            </m:num>
            <m:den>
              <m:sSub>
                <m:sSubPr>
                  <m:ctrlPr>
                    <w:rPr>
                      <w:rFonts w:ascii="Cambria Math" w:hAnsi="Cambria Math"/>
                      <w:bCs w:val="0"/>
                      <w:i/>
                      <w:color w:val="auto"/>
                      <w:sz w:val="28"/>
                      <w:szCs w:val="28"/>
                    </w:rPr>
                  </m:ctrlPr>
                </m:sSubPr>
                <m:e>
                  <w:moveTo w:id="470" w:author="Author">
                    <m:r>
                      <m:rPr>
                        <m:sty m:val="bi"/>
                      </m:rPr>
                      <w:rPr>
                        <w:rFonts w:ascii="Cambria Math" w:hAnsi="Cambria Math"/>
                        <w:color w:val="auto"/>
                        <w:sz w:val="28"/>
                        <w:szCs w:val="28"/>
                      </w:rPr>
                      <m:t>T</m:t>
                    </m:r>
                  </w:moveTo>
                </m:e>
                <m:sub>
                  <w:moveTo w:id="471" w:author="Author">
                    <m:r>
                      <m:rPr>
                        <m:sty m:val="bi"/>
                      </m:rPr>
                      <w:rPr>
                        <w:rFonts w:ascii="Cambria Math" w:hAnsi="Cambria Math"/>
                        <w:color w:val="auto"/>
                        <w:sz w:val="28"/>
                        <w:szCs w:val="28"/>
                      </w:rPr>
                      <m:t>1</m:t>
                    </m:r>
                  </w:moveTo>
                </m:sub>
              </m:sSub>
            </m:den>
          </m:f>
          <w:moveTo w:id="472" w:author="Author">
            <m:r>
              <m:rPr>
                <m:sty m:val="bi"/>
              </m:rPr>
              <w:rPr>
                <w:rFonts w:ascii="Cambria Math" w:hAnsi="Cambria Math"/>
                <w:color w:val="auto"/>
                <w:sz w:val="28"/>
                <w:szCs w:val="28"/>
              </w:rPr>
              <m:t>= η</m:t>
            </m:r>
          </w:moveTo>
          <m:f>
            <m:fPr>
              <m:ctrlPr>
                <w:rPr>
                  <w:rFonts w:ascii="Cambria Math" w:hAnsi="Cambria Math"/>
                  <w:bCs w:val="0"/>
                  <w:i/>
                  <w:color w:val="auto"/>
                  <w:sz w:val="28"/>
                  <w:szCs w:val="28"/>
                </w:rPr>
              </m:ctrlPr>
            </m:fPr>
            <m:num>
              <m:sSub>
                <m:sSubPr>
                  <m:ctrlPr>
                    <w:rPr>
                      <w:rFonts w:ascii="Cambria Math" w:hAnsi="Cambria Math"/>
                      <w:bCs w:val="0"/>
                      <w:i/>
                      <w:color w:val="auto"/>
                      <w:sz w:val="28"/>
                      <w:szCs w:val="28"/>
                    </w:rPr>
                  </m:ctrlPr>
                </m:sSubPr>
                <m:e>
                  <w:moveTo w:id="473" w:author="Author">
                    <m:r>
                      <m:rPr>
                        <m:sty m:val="bi"/>
                      </m:rPr>
                      <w:rPr>
                        <w:rFonts w:ascii="Cambria Math" w:hAnsi="Cambria Math"/>
                        <w:color w:val="auto"/>
                        <w:sz w:val="28"/>
                        <w:szCs w:val="28"/>
                      </w:rPr>
                      <m:t>N</m:t>
                    </m:r>
                  </w:moveTo>
                </m:e>
                <m:sub>
                  <w:moveTo w:id="474" w:author="Author">
                    <m:r>
                      <m:rPr>
                        <m:sty m:val="bi"/>
                      </m:rPr>
                      <w:rPr>
                        <w:rFonts w:ascii="Cambria Math" w:hAnsi="Cambria Math"/>
                        <w:color w:val="auto"/>
                        <w:sz w:val="28"/>
                        <w:szCs w:val="28"/>
                      </w:rPr>
                      <m:t>3</m:t>
                    </m:r>
                  </w:moveTo>
                </m:sub>
              </m:sSub>
              <m:sSub>
                <m:sSubPr>
                  <m:ctrlPr>
                    <w:rPr>
                      <w:rFonts w:ascii="Cambria Math" w:hAnsi="Cambria Math"/>
                      <w:bCs w:val="0"/>
                      <w:i/>
                      <w:color w:val="auto"/>
                      <w:sz w:val="28"/>
                      <w:szCs w:val="28"/>
                    </w:rPr>
                  </m:ctrlPr>
                </m:sSubPr>
                <m:e>
                  <w:moveTo w:id="475" w:author="Author">
                    <m:r>
                      <m:rPr>
                        <m:sty m:val="bi"/>
                      </m:rPr>
                      <w:rPr>
                        <w:rFonts w:ascii="Cambria Math" w:hAnsi="Cambria Math"/>
                        <w:color w:val="auto"/>
                        <w:sz w:val="28"/>
                        <w:szCs w:val="28"/>
                      </w:rPr>
                      <m:t>N</m:t>
                    </m:r>
                  </w:moveTo>
                </m:e>
                <m:sub>
                  <w:moveTo w:id="476" w:author="Author">
                    <m:r>
                      <m:rPr>
                        <m:sty m:val="bi"/>
                      </m:rPr>
                      <w:rPr>
                        <w:rFonts w:ascii="Cambria Math" w:hAnsi="Cambria Math"/>
                        <w:color w:val="auto"/>
                        <w:sz w:val="28"/>
                        <w:szCs w:val="28"/>
                      </w:rPr>
                      <m:t>2</m:t>
                    </m:r>
                    <m:r>
                      <m:rPr>
                        <m:sty m:val="bi"/>
                      </m:rPr>
                      <w:rPr>
                        <w:rFonts w:ascii="Cambria Math" w:hAnsi="Cambria Math"/>
                        <w:color w:val="auto"/>
                        <w:sz w:val="28"/>
                        <w:szCs w:val="28"/>
                      </w:rPr>
                      <m:t>A</m:t>
                    </m:r>
                  </w:moveTo>
                </m:sub>
              </m:sSub>
            </m:num>
            <m:den>
              <m:sSub>
                <m:sSubPr>
                  <m:ctrlPr>
                    <w:rPr>
                      <w:rFonts w:ascii="Cambria Math" w:hAnsi="Cambria Math"/>
                      <w:bCs w:val="0"/>
                      <w:i/>
                      <w:color w:val="auto"/>
                      <w:sz w:val="28"/>
                      <w:szCs w:val="28"/>
                    </w:rPr>
                  </m:ctrlPr>
                </m:sSubPr>
                <m:e>
                  <w:moveTo w:id="477" w:author="Author">
                    <m:r>
                      <m:rPr>
                        <m:sty m:val="bi"/>
                      </m:rPr>
                      <w:rPr>
                        <w:rFonts w:ascii="Cambria Math" w:hAnsi="Cambria Math"/>
                        <w:color w:val="auto"/>
                        <w:sz w:val="28"/>
                        <w:szCs w:val="28"/>
                      </w:rPr>
                      <m:t>N</m:t>
                    </m:r>
                  </w:moveTo>
                </m:e>
                <m:sub>
                  <w:moveTo w:id="478" w:author="Author">
                    <m:r>
                      <m:rPr>
                        <m:sty m:val="bi"/>
                      </m:rPr>
                      <w:rPr>
                        <w:rFonts w:ascii="Cambria Math" w:hAnsi="Cambria Math"/>
                        <w:color w:val="auto"/>
                        <w:sz w:val="28"/>
                        <w:szCs w:val="28"/>
                      </w:rPr>
                      <m:t>2</m:t>
                    </m:r>
                    <m:r>
                      <m:rPr>
                        <m:sty m:val="bi"/>
                      </m:rPr>
                      <w:rPr>
                        <w:rFonts w:ascii="Cambria Math" w:hAnsi="Cambria Math"/>
                        <w:color w:val="auto"/>
                        <w:sz w:val="28"/>
                        <w:szCs w:val="28"/>
                      </w:rPr>
                      <m:t>B</m:t>
                    </m:r>
                  </w:moveTo>
                </m:sub>
              </m:sSub>
              <m:sSub>
                <m:sSubPr>
                  <m:ctrlPr>
                    <w:rPr>
                      <w:rFonts w:ascii="Cambria Math" w:hAnsi="Cambria Math"/>
                      <w:bCs w:val="0"/>
                      <w:i/>
                      <w:color w:val="auto"/>
                      <w:sz w:val="28"/>
                      <w:szCs w:val="28"/>
                    </w:rPr>
                  </m:ctrlPr>
                </m:sSubPr>
                <m:e>
                  <w:moveTo w:id="479" w:author="Author">
                    <m:r>
                      <m:rPr>
                        <m:sty m:val="bi"/>
                      </m:rPr>
                      <w:rPr>
                        <w:rFonts w:ascii="Cambria Math" w:hAnsi="Cambria Math"/>
                        <w:color w:val="auto"/>
                        <w:sz w:val="28"/>
                        <w:szCs w:val="28"/>
                      </w:rPr>
                      <m:t>N</m:t>
                    </m:r>
                  </w:moveTo>
                </m:e>
                <m:sub>
                  <w:moveTo w:id="480" w:author="Author">
                    <m:r>
                      <m:rPr>
                        <m:sty m:val="bi"/>
                      </m:rPr>
                      <w:rPr>
                        <w:rFonts w:ascii="Cambria Math" w:hAnsi="Cambria Math"/>
                        <w:color w:val="auto"/>
                        <w:sz w:val="28"/>
                        <w:szCs w:val="28"/>
                      </w:rPr>
                      <m:t>1</m:t>
                    </m:r>
                  </w:moveTo>
                </m:sub>
              </m:sSub>
            </m:den>
          </m:f>
          <w:moveTo w:id="481" w:author="Author">
            <m:r>
              <m:rPr>
                <m:sty m:val="bi"/>
              </m:rPr>
              <w:rPr>
                <w:rFonts w:ascii="Cambria Math" w:hAnsi="Cambria Math"/>
                <w:color w:val="auto"/>
                <w:sz w:val="28"/>
                <w:szCs w:val="28"/>
              </w:rPr>
              <m:t xml:space="preserve"> (4.4)</m:t>
            </m:r>
          </w:moveTo>
        </m:oMath>
      </m:oMathPara>
      <w:moveToRangeEnd w:id="467"/>
    </w:p>
    <w:p w14:paraId="43396CDE" w14:textId="77777777" w:rsidR="000368ED" w:rsidRPr="00BA2053" w:rsidRDefault="000368ED" w:rsidP="000368ED">
      <w:pPr>
        <w:pStyle w:val="Caption"/>
        <w:rPr>
          <w:b/>
          <w:bCs w:val="0"/>
          <w:color w:val="auto"/>
          <w:szCs w:val="24"/>
        </w:rPr>
      </w:pPr>
      <w:r>
        <w:rPr>
          <w:bCs w:val="0"/>
          <w:color w:val="auto"/>
          <w:szCs w:val="24"/>
        </w:rPr>
        <w:t xml:space="preserve">Table 4.1, shown below, compares the 3 different gearbox options available showing their respective calculated gear ratios, </w:t>
      </w:r>
      <w:proofErr w:type="gramStart"/>
      <w:r>
        <w:rPr>
          <w:bCs w:val="0"/>
          <w:color w:val="auto"/>
          <w:szCs w:val="24"/>
        </w:rPr>
        <w:t>taking into account</w:t>
      </w:r>
      <w:proofErr w:type="gramEnd"/>
      <w:r>
        <w:rPr>
          <w:bCs w:val="0"/>
          <w:color w:val="auto"/>
          <w:szCs w:val="24"/>
        </w:rPr>
        <w:t xml:space="preserve"> the efficiency.</w:t>
      </w:r>
    </w:p>
    <w:p w14:paraId="0D125C84" w14:textId="77777777" w:rsidR="000368ED" w:rsidRPr="002F3CF8" w:rsidRDefault="000368ED" w:rsidP="000368ED">
      <w:pPr>
        <w:pStyle w:val="Caption"/>
        <w:keepNext/>
        <w:rPr>
          <w:sz w:val="20"/>
          <w:szCs w:val="20"/>
        </w:rPr>
      </w:pPr>
      <w:r w:rsidRPr="002F3CF8">
        <w:rPr>
          <w:sz w:val="20"/>
          <w:szCs w:val="20"/>
        </w:rPr>
        <w:t xml:space="preserve">Table </w:t>
      </w:r>
      <w:r>
        <w:rPr>
          <w:sz w:val="20"/>
          <w:szCs w:val="20"/>
        </w:rPr>
        <w:t>4.1</w:t>
      </w:r>
      <w:r w:rsidRPr="002F3CF8">
        <w:rPr>
          <w:sz w:val="20"/>
          <w:szCs w:val="20"/>
        </w:rPr>
        <w:t xml:space="preserve"> Gear ratio comparison</w:t>
      </w:r>
    </w:p>
    <w:tbl>
      <w:tblPr>
        <w:tblStyle w:val="TableGrid"/>
        <w:tblW w:w="0" w:type="auto"/>
        <w:jc w:val="center"/>
        <w:tblLook w:val="04A0" w:firstRow="1" w:lastRow="0" w:firstColumn="1" w:lastColumn="0" w:noHBand="0" w:noVBand="1"/>
      </w:tblPr>
      <w:tblGrid>
        <w:gridCol w:w="1345"/>
        <w:gridCol w:w="652"/>
        <w:gridCol w:w="782"/>
        <w:gridCol w:w="795"/>
        <w:gridCol w:w="648"/>
        <w:gridCol w:w="3595"/>
      </w:tblGrid>
      <w:tr w:rsidR="000368ED" w14:paraId="44856995" w14:textId="77777777" w:rsidTr="000368ED">
        <w:trPr>
          <w:trHeight w:val="332"/>
          <w:jc w:val="center"/>
        </w:trPr>
        <w:tc>
          <w:tcPr>
            <w:tcW w:w="1345" w:type="dxa"/>
          </w:tcPr>
          <w:p w14:paraId="1473DB98" w14:textId="77777777" w:rsidR="000368ED" w:rsidRDefault="000368ED" w:rsidP="000368ED">
            <w:pPr>
              <w:rPr>
                <w:rFonts w:eastAsiaTheme="minorEastAsia"/>
                <w:szCs w:val="24"/>
              </w:rPr>
            </w:pPr>
            <w:r>
              <w:rPr>
                <w:rFonts w:eastAsiaTheme="minorEastAsia"/>
                <w:szCs w:val="24"/>
              </w:rPr>
              <w:t>Option no.</w:t>
            </w:r>
          </w:p>
        </w:tc>
        <w:tc>
          <w:tcPr>
            <w:tcW w:w="652" w:type="dxa"/>
          </w:tcPr>
          <w:p w14:paraId="3BBC0D11" w14:textId="77777777" w:rsidR="000368ED" w:rsidRDefault="00AF1C80" w:rsidP="000368ED">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1</m:t>
                    </m:r>
                  </m:sub>
                </m:sSub>
              </m:oMath>
            </m:oMathPara>
          </w:p>
        </w:tc>
        <w:tc>
          <w:tcPr>
            <w:tcW w:w="782" w:type="dxa"/>
          </w:tcPr>
          <w:p w14:paraId="384E1D84" w14:textId="77777777" w:rsidR="000368ED" w:rsidRDefault="00AF1C80" w:rsidP="000368ED">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2</m:t>
                    </m:r>
                    <m:r>
                      <m:rPr>
                        <m:sty m:val="bi"/>
                      </m:rPr>
                      <w:rPr>
                        <w:rFonts w:ascii="Cambria Math" w:hAnsi="Cambria Math"/>
                        <w:sz w:val="28"/>
                        <w:szCs w:val="28"/>
                      </w:rPr>
                      <m:t>A</m:t>
                    </m:r>
                  </m:sub>
                </m:sSub>
              </m:oMath>
            </m:oMathPara>
          </w:p>
        </w:tc>
        <w:tc>
          <w:tcPr>
            <w:tcW w:w="795" w:type="dxa"/>
          </w:tcPr>
          <w:p w14:paraId="27CF30B7" w14:textId="77777777" w:rsidR="000368ED" w:rsidRDefault="00AF1C80" w:rsidP="000368ED">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2</m:t>
                    </m:r>
                    <m:r>
                      <m:rPr>
                        <m:sty m:val="bi"/>
                      </m:rPr>
                      <w:rPr>
                        <w:rFonts w:ascii="Cambria Math" w:hAnsi="Cambria Math"/>
                        <w:sz w:val="28"/>
                        <w:szCs w:val="28"/>
                      </w:rPr>
                      <m:t>B</m:t>
                    </m:r>
                  </m:sub>
                </m:sSub>
              </m:oMath>
            </m:oMathPara>
          </w:p>
        </w:tc>
        <w:tc>
          <w:tcPr>
            <w:tcW w:w="648" w:type="dxa"/>
          </w:tcPr>
          <w:p w14:paraId="528C9533" w14:textId="77777777" w:rsidR="000368ED" w:rsidRDefault="00AF1C80" w:rsidP="000368ED">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3</m:t>
                    </m:r>
                  </m:sub>
                </m:sSub>
              </m:oMath>
            </m:oMathPara>
          </w:p>
        </w:tc>
        <w:tc>
          <w:tcPr>
            <w:tcW w:w="3595" w:type="dxa"/>
          </w:tcPr>
          <w:p w14:paraId="7644B29F" w14:textId="77777777" w:rsidR="000368ED" w:rsidRDefault="000368ED" w:rsidP="000368ED">
            <w:pPr>
              <w:jc w:val="center"/>
              <w:rPr>
                <w:rFonts w:eastAsiaTheme="minorEastAsia"/>
                <w:szCs w:val="24"/>
              </w:rPr>
            </w:pPr>
            <w:r>
              <w:rPr>
                <w:rFonts w:eastAsiaTheme="minorEastAsia"/>
                <w:szCs w:val="24"/>
              </w:rPr>
              <w:t>Gear ratio using (4.4)</w:t>
            </w:r>
          </w:p>
        </w:tc>
      </w:tr>
      <w:tr w:rsidR="000368ED" w14:paraId="6FAFC0BC" w14:textId="77777777" w:rsidTr="000368ED">
        <w:trPr>
          <w:trHeight w:val="633"/>
          <w:jc w:val="center"/>
        </w:trPr>
        <w:tc>
          <w:tcPr>
            <w:tcW w:w="1345" w:type="dxa"/>
          </w:tcPr>
          <w:p w14:paraId="4D3061A7" w14:textId="77777777" w:rsidR="000368ED" w:rsidRDefault="000368ED" w:rsidP="000368ED">
            <w:pPr>
              <w:jc w:val="center"/>
              <w:rPr>
                <w:rFonts w:eastAsiaTheme="minorEastAsia"/>
                <w:szCs w:val="24"/>
              </w:rPr>
            </w:pPr>
            <w:r>
              <w:rPr>
                <w:rFonts w:eastAsiaTheme="minorEastAsia"/>
                <w:szCs w:val="24"/>
              </w:rPr>
              <w:t>1</w:t>
            </w:r>
          </w:p>
        </w:tc>
        <w:tc>
          <w:tcPr>
            <w:tcW w:w="652" w:type="dxa"/>
          </w:tcPr>
          <w:p w14:paraId="541F2C6B" w14:textId="77777777" w:rsidR="000368ED" w:rsidRPr="00A912C8" w:rsidRDefault="000368ED" w:rsidP="000368ED">
            <w:pPr>
              <w:jc w:val="center"/>
              <w:rPr>
                <w:szCs w:val="24"/>
              </w:rPr>
            </w:pPr>
            <w:r>
              <w:rPr>
                <w:szCs w:val="24"/>
              </w:rPr>
              <w:t>16</w:t>
            </w:r>
          </w:p>
        </w:tc>
        <w:tc>
          <w:tcPr>
            <w:tcW w:w="782" w:type="dxa"/>
          </w:tcPr>
          <w:p w14:paraId="4AF7DC2A" w14:textId="77777777" w:rsidR="000368ED" w:rsidRPr="00A912C8" w:rsidRDefault="000368ED" w:rsidP="000368ED">
            <w:pPr>
              <w:jc w:val="center"/>
              <w:rPr>
                <w:szCs w:val="24"/>
              </w:rPr>
            </w:pPr>
            <w:r>
              <w:rPr>
                <w:szCs w:val="24"/>
              </w:rPr>
              <w:t>48</w:t>
            </w:r>
          </w:p>
        </w:tc>
        <w:tc>
          <w:tcPr>
            <w:tcW w:w="795" w:type="dxa"/>
          </w:tcPr>
          <w:p w14:paraId="21C60230" w14:textId="77777777" w:rsidR="000368ED" w:rsidRPr="00A912C8" w:rsidRDefault="000368ED" w:rsidP="000368ED">
            <w:pPr>
              <w:jc w:val="center"/>
              <w:rPr>
                <w:szCs w:val="24"/>
              </w:rPr>
            </w:pPr>
            <w:r>
              <w:rPr>
                <w:szCs w:val="24"/>
              </w:rPr>
              <w:t>12</w:t>
            </w:r>
          </w:p>
        </w:tc>
        <w:tc>
          <w:tcPr>
            <w:tcW w:w="648" w:type="dxa"/>
          </w:tcPr>
          <w:p w14:paraId="444EB77D" w14:textId="77777777" w:rsidR="000368ED" w:rsidRPr="00A912C8" w:rsidRDefault="000368ED" w:rsidP="000368ED">
            <w:pPr>
              <w:jc w:val="center"/>
              <w:rPr>
                <w:szCs w:val="24"/>
              </w:rPr>
            </w:pPr>
            <w:r>
              <w:rPr>
                <w:szCs w:val="24"/>
              </w:rPr>
              <w:t>48</w:t>
            </w:r>
          </w:p>
        </w:tc>
        <w:tc>
          <w:tcPr>
            <w:tcW w:w="3595" w:type="dxa"/>
          </w:tcPr>
          <w:p w14:paraId="1AE21E43" w14:textId="77777777" w:rsidR="000368ED" w:rsidRPr="00A912C8" w:rsidRDefault="000368ED" w:rsidP="000368ED">
            <w:pPr>
              <w:jc w:val="center"/>
              <w:rPr>
                <w:rFonts w:eastAsiaTheme="minorEastAsia"/>
                <w:szCs w:val="24"/>
              </w:rPr>
            </w:pPr>
            <m:oMathPara>
              <m:oMath>
                <m:r>
                  <w:rPr>
                    <w:rFonts w:ascii="Cambria Math" w:eastAsiaTheme="minorEastAsia" w:hAnsi="Cambria Math"/>
                    <w:szCs w:val="24"/>
                  </w:rPr>
                  <m:t>0.7725×</m:t>
                </m:r>
                <m:f>
                  <m:fPr>
                    <m:ctrlPr>
                      <w:rPr>
                        <w:rFonts w:ascii="Cambria Math" w:eastAsiaTheme="minorEastAsia" w:hAnsi="Cambria Math"/>
                        <w:i/>
                        <w:szCs w:val="24"/>
                      </w:rPr>
                    </m:ctrlPr>
                  </m:fPr>
                  <m:num>
                    <m:r>
                      <w:rPr>
                        <w:rFonts w:ascii="Cambria Math" w:eastAsiaTheme="minorEastAsia" w:hAnsi="Cambria Math"/>
                        <w:szCs w:val="24"/>
                      </w:rPr>
                      <m:t>48×48</m:t>
                    </m:r>
                  </m:num>
                  <m:den>
                    <m:r>
                      <w:rPr>
                        <w:rFonts w:ascii="Cambria Math" w:eastAsiaTheme="minorEastAsia" w:hAnsi="Cambria Math"/>
                        <w:szCs w:val="24"/>
                      </w:rPr>
                      <m:t>12×16</m:t>
                    </m:r>
                  </m:den>
                </m:f>
                <m:r>
                  <w:rPr>
                    <w:rFonts w:ascii="Cambria Math" w:eastAsiaTheme="minorEastAsia" w:hAnsi="Cambria Math"/>
                    <w:szCs w:val="24"/>
                  </w:rPr>
                  <m:t>= 9.27</m:t>
                </m:r>
              </m:oMath>
            </m:oMathPara>
          </w:p>
        </w:tc>
      </w:tr>
      <w:tr w:rsidR="000368ED" w14:paraId="4608D8DE" w14:textId="77777777" w:rsidTr="000368ED">
        <w:trPr>
          <w:trHeight w:val="568"/>
          <w:jc w:val="center"/>
        </w:trPr>
        <w:tc>
          <w:tcPr>
            <w:tcW w:w="1345" w:type="dxa"/>
          </w:tcPr>
          <w:p w14:paraId="4481E8AE" w14:textId="77777777" w:rsidR="000368ED" w:rsidRDefault="000368ED" w:rsidP="000368ED">
            <w:pPr>
              <w:jc w:val="center"/>
              <w:rPr>
                <w:rFonts w:eastAsiaTheme="minorEastAsia"/>
                <w:szCs w:val="24"/>
              </w:rPr>
            </w:pPr>
            <w:r>
              <w:rPr>
                <w:rFonts w:eastAsiaTheme="minorEastAsia"/>
                <w:szCs w:val="24"/>
              </w:rPr>
              <w:t>2</w:t>
            </w:r>
          </w:p>
        </w:tc>
        <w:tc>
          <w:tcPr>
            <w:tcW w:w="652" w:type="dxa"/>
          </w:tcPr>
          <w:p w14:paraId="46C822C4" w14:textId="77777777" w:rsidR="000368ED" w:rsidRPr="00A912C8" w:rsidRDefault="000368ED" w:rsidP="000368ED">
            <w:pPr>
              <w:jc w:val="center"/>
              <w:rPr>
                <w:szCs w:val="24"/>
              </w:rPr>
            </w:pPr>
            <w:r>
              <w:rPr>
                <w:szCs w:val="24"/>
              </w:rPr>
              <w:t>16</w:t>
            </w:r>
          </w:p>
        </w:tc>
        <w:tc>
          <w:tcPr>
            <w:tcW w:w="782" w:type="dxa"/>
          </w:tcPr>
          <w:p w14:paraId="06EAA4F4" w14:textId="77777777" w:rsidR="000368ED" w:rsidRPr="00A912C8" w:rsidRDefault="000368ED" w:rsidP="000368ED">
            <w:pPr>
              <w:jc w:val="center"/>
              <w:rPr>
                <w:szCs w:val="24"/>
              </w:rPr>
            </w:pPr>
            <w:r>
              <w:rPr>
                <w:szCs w:val="24"/>
              </w:rPr>
              <w:t>50</w:t>
            </w:r>
          </w:p>
        </w:tc>
        <w:tc>
          <w:tcPr>
            <w:tcW w:w="795" w:type="dxa"/>
          </w:tcPr>
          <w:p w14:paraId="72C6DFC2" w14:textId="77777777" w:rsidR="000368ED" w:rsidRPr="00A912C8" w:rsidRDefault="000368ED" w:rsidP="000368ED">
            <w:pPr>
              <w:jc w:val="center"/>
              <w:rPr>
                <w:szCs w:val="24"/>
              </w:rPr>
            </w:pPr>
            <w:r>
              <w:rPr>
                <w:szCs w:val="24"/>
              </w:rPr>
              <w:t>10</w:t>
            </w:r>
          </w:p>
        </w:tc>
        <w:tc>
          <w:tcPr>
            <w:tcW w:w="648" w:type="dxa"/>
          </w:tcPr>
          <w:p w14:paraId="5282FB61" w14:textId="77777777" w:rsidR="000368ED" w:rsidRPr="00A912C8" w:rsidRDefault="000368ED" w:rsidP="000368ED">
            <w:pPr>
              <w:jc w:val="center"/>
              <w:rPr>
                <w:szCs w:val="24"/>
              </w:rPr>
            </w:pPr>
            <w:r>
              <w:rPr>
                <w:szCs w:val="24"/>
              </w:rPr>
              <w:t>48</w:t>
            </w:r>
          </w:p>
        </w:tc>
        <w:tc>
          <w:tcPr>
            <w:tcW w:w="3595" w:type="dxa"/>
          </w:tcPr>
          <w:p w14:paraId="05F29348" w14:textId="77777777" w:rsidR="000368ED" w:rsidRPr="00A912C8" w:rsidRDefault="000368ED" w:rsidP="000368ED">
            <w:pPr>
              <w:jc w:val="center"/>
              <w:rPr>
                <w:rFonts w:eastAsiaTheme="minorEastAsia"/>
                <w:szCs w:val="24"/>
              </w:rPr>
            </w:pPr>
            <m:oMathPara>
              <m:oMath>
                <m:r>
                  <w:rPr>
                    <w:rFonts w:ascii="Cambria Math" w:eastAsiaTheme="minorEastAsia" w:hAnsi="Cambria Math"/>
                    <w:szCs w:val="24"/>
                  </w:rPr>
                  <m:t>0.7725×</m:t>
                </m:r>
                <m:f>
                  <m:fPr>
                    <m:ctrlPr>
                      <w:rPr>
                        <w:rFonts w:ascii="Cambria Math" w:eastAsiaTheme="minorEastAsia" w:hAnsi="Cambria Math"/>
                        <w:i/>
                        <w:szCs w:val="24"/>
                      </w:rPr>
                    </m:ctrlPr>
                  </m:fPr>
                  <m:num>
                    <m:r>
                      <w:rPr>
                        <w:rFonts w:ascii="Cambria Math" w:eastAsiaTheme="minorEastAsia" w:hAnsi="Cambria Math"/>
                        <w:szCs w:val="24"/>
                      </w:rPr>
                      <m:t>48×50</m:t>
                    </m:r>
                  </m:num>
                  <m:den>
                    <m:r>
                      <w:rPr>
                        <w:rFonts w:ascii="Cambria Math" w:eastAsiaTheme="minorEastAsia" w:hAnsi="Cambria Math"/>
                        <w:szCs w:val="24"/>
                      </w:rPr>
                      <m:t>10×16</m:t>
                    </m:r>
                  </m:den>
                </m:f>
                <m:r>
                  <w:rPr>
                    <w:rFonts w:ascii="Cambria Math" w:eastAsiaTheme="minorEastAsia" w:hAnsi="Cambria Math"/>
                    <w:szCs w:val="24"/>
                  </w:rPr>
                  <m:t>= 10.84</m:t>
                </m:r>
              </m:oMath>
            </m:oMathPara>
          </w:p>
        </w:tc>
      </w:tr>
      <w:tr w:rsidR="000368ED" w14:paraId="30D5CDEC" w14:textId="77777777" w:rsidTr="000368ED">
        <w:trPr>
          <w:trHeight w:val="551"/>
          <w:jc w:val="center"/>
        </w:trPr>
        <w:tc>
          <w:tcPr>
            <w:tcW w:w="1345" w:type="dxa"/>
          </w:tcPr>
          <w:p w14:paraId="5C74A0D3" w14:textId="77777777" w:rsidR="000368ED" w:rsidRDefault="000368ED" w:rsidP="000368ED">
            <w:pPr>
              <w:jc w:val="center"/>
              <w:rPr>
                <w:rFonts w:eastAsiaTheme="minorEastAsia"/>
                <w:szCs w:val="24"/>
              </w:rPr>
            </w:pPr>
            <w:r>
              <w:rPr>
                <w:rFonts w:eastAsiaTheme="minorEastAsia"/>
                <w:szCs w:val="24"/>
              </w:rPr>
              <w:t>3</w:t>
            </w:r>
          </w:p>
        </w:tc>
        <w:tc>
          <w:tcPr>
            <w:tcW w:w="652" w:type="dxa"/>
          </w:tcPr>
          <w:p w14:paraId="014AB93D" w14:textId="77777777" w:rsidR="000368ED" w:rsidRPr="00A912C8" w:rsidRDefault="000368ED" w:rsidP="000368ED">
            <w:pPr>
              <w:jc w:val="center"/>
              <w:rPr>
                <w:szCs w:val="24"/>
              </w:rPr>
            </w:pPr>
            <w:r>
              <w:rPr>
                <w:szCs w:val="24"/>
              </w:rPr>
              <w:t>16</w:t>
            </w:r>
          </w:p>
        </w:tc>
        <w:tc>
          <w:tcPr>
            <w:tcW w:w="782" w:type="dxa"/>
          </w:tcPr>
          <w:p w14:paraId="2AB112EE" w14:textId="77777777" w:rsidR="000368ED" w:rsidRPr="00A912C8" w:rsidRDefault="000368ED" w:rsidP="000368ED">
            <w:pPr>
              <w:jc w:val="center"/>
              <w:rPr>
                <w:szCs w:val="24"/>
              </w:rPr>
            </w:pPr>
            <w:r>
              <w:rPr>
                <w:szCs w:val="24"/>
              </w:rPr>
              <w:t>50</w:t>
            </w:r>
          </w:p>
        </w:tc>
        <w:tc>
          <w:tcPr>
            <w:tcW w:w="795" w:type="dxa"/>
          </w:tcPr>
          <w:p w14:paraId="66301006" w14:textId="77777777" w:rsidR="000368ED" w:rsidRPr="00A912C8" w:rsidRDefault="000368ED" w:rsidP="000368ED">
            <w:pPr>
              <w:jc w:val="center"/>
              <w:rPr>
                <w:szCs w:val="24"/>
              </w:rPr>
            </w:pPr>
            <w:r>
              <w:rPr>
                <w:szCs w:val="24"/>
              </w:rPr>
              <w:t>10</w:t>
            </w:r>
          </w:p>
        </w:tc>
        <w:tc>
          <w:tcPr>
            <w:tcW w:w="648" w:type="dxa"/>
          </w:tcPr>
          <w:p w14:paraId="5CE39A2C" w14:textId="77777777" w:rsidR="000368ED" w:rsidRPr="00A912C8" w:rsidRDefault="000368ED" w:rsidP="000368ED">
            <w:pPr>
              <w:jc w:val="center"/>
              <w:rPr>
                <w:szCs w:val="24"/>
              </w:rPr>
            </w:pPr>
            <w:r>
              <w:rPr>
                <w:szCs w:val="24"/>
              </w:rPr>
              <w:t>60</w:t>
            </w:r>
          </w:p>
        </w:tc>
        <w:tc>
          <w:tcPr>
            <w:tcW w:w="3595" w:type="dxa"/>
          </w:tcPr>
          <w:p w14:paraId="229E6001" w14:textId="77777777" w:rsidR="000368ED" w:rsidRPr="00A912C8" w:rsidRDefault="000368ED" w:rsidP="000368ED">
            <w:pPr>
              <w:jc w:val="center"/>
              <w:rPr>
                <w:rFonts w:eastAsiaTheme="minorEastAsia"/>
                <w:szCs w:val="24"/>
              </w:rPr>
            </w:pPr>
            <m:oMathPara>
              <m:oMath>
                <m:r>
                  <w:rPr>
                    <w:rFonts w:ascii="Cambria Math" w:eastAsiaTheme="minorEastAsia" w:hAnsi="Cambria Math"/>
                    <w:szCs w:val="24"/>
                  </w:rPr>
                  <m:t>0.7725×</m:t>
                </m:r>
                <m:f>
                  <m:fPr>
                    <m:ctrlPr>
                      <w:rPr>
                        <w:rFonts w:ascii="Cambria Math" w:eastAsiaTheme="minorEastAsia" w:hAnsi="Cambria Math"/>
                        <w:i/>
                        <w:szCs w:val="24"/>
                      </w:rPr>
                    </m:ctrlPr>
                  </m:fPr>
                  <m:num>
                    <m:r>
                      <w:rPr>
                        <w:rFonts w:ascii="Cambria Math" w:eastAsiaTheme="minorEastAsia" w:hAnsi="Cambria Math"/>
                        <w:szCs w:val="24"/>
                      </w:rPr>
                      <m:t>60×50</m:t>
                    </m:r>
                  </m:num>
                  <m:den>
                    <m:r>
                      <w:rPr>
                        <w:rFonts w:ascii="Cambria Math" w:eastAsiaTheme="minorEastAsia" w:hAnsi="Cambria Math"/>
                        <w:szCs w:val="24"/>
                      </w:rPr>
                      <m:t>10×16</m:t>
                    </m:r>
                  </m:den>
                </m:f>
                <m:r>
                  <w:rPr>
                    <w:rFonts w:ascii="Cambria Math" w:eastAsiaTheme="minorEastAsia" w:hAnsi="Cambria Math"/>
                    <w:szCs w:val="24"/>
                  </w:rPr>
                  <m:t>= 13.55</m:t>
                </m:r>
              </m:oMath>
            </m:oMathPara>
          </w:p>
        </w:tc>
      </w:tr>
    </w:tbl>
    <w:p w14:paraId="15499C1F" w14:textId="77777777" w:rsidR="000368ED" w:rsidRDefault="000368ED" w:rsidP="000368ED">
      <w:pPr>
        <w:tabs>
          <w:tab w:val="left" w:pos="5652"/>
        </w:tabs>
        <w:rPr>
          <w:rFonts w:eastAsiaTheme="minorEastAsia"/>
          <w:szCs w:val="24"/>
        </w:rPr>
      </w:pPr>
    </w:p>
    <w:p w14:paraId="43F70C61" w14:textId="77777777" w:rsidR="000368ED" w:rsidRDefault="000368ED" w:rsidP="000368ED">
      <w:pPr>
        <w:tabs>
          <w:tab w:val="left" w:pos="5652"/>
        </w:tabs>
        <w:rPr>
          <w:rFonts w:eastAsiaTheme="minorEastAsia"/>
          <w:szCs w:val="24"/>
        </w:rPr>
      </w:pPr>
      <w:r>
        <w:rPr>
          <w:rFonts w:eastAsiaTheme="minorEastAsia"/>
          <w:szCs w:val="24"/>
        </w:rPr>
        <w:t>Consequently, gearbox 2 is the chosen option due its gear ratio providing the best correspondence with the required gear ratio above (9.825).</w:t>
      </w:r>
    </w:p>
    <w:p w14:paraId="77A2CB23" w14:textId="77777777" w:rsidR="000368ED" w:rsidRDefault="000368ED" w:rsidP="000368ED">
      <w:pPr>
        <w:rPr>
          <w:rFonts w:eastAsiaTheme="minorEastAsia"/>
          <w:b/>
          <w:bCs/>
          <w:sz w:val="26"/>
          <w:szCs w:val="26"/>
        </w:rPr>
      </w:pPr>
      <w:r>
        <w:rPr>
          <w:rFonts w:eastAsiaTheme="minorEastAsia"/>
          <w:b/>
          <w:bCs/>
          <w:sz w:val="26"/>
          <w:szCs w:val="26"/>
        </w:rPr>
        <w:t>Intermediate shaft position</w:t>
      </w:r>
    </w:p>
    <w:p w14:paraId="3B57FF1E" w14:textId="77777777" w:rsidR="000368ED" w:rsidRDefault="000368ED" w:rsidP="000368ED">
      <w:pPr>
        <w:rPr>
          <w:rFonts w:eastAsiaTheme="minorEastAsia"/>
          <w:szCs w:val="24"/>
        </w:rPr>
      </w:pPr>
      <w:r>
        <w:rPr>
          <w:rFonts w:eastAsiaTheme="minorEastAsia"/>
          <w:szCs w:val="24"/>
        </w:rPr>
        <w:t xml:space="preserve">To achieve the required intermediate shaft position, the Pitch Circle Diameter (PCD) needs to be calculated, using the following formula: </w:t>
      </w:r>
      <m:oMath>
        <m:r>
          <w:rPr>
            <w:rFonts w:ascii="Cambria Math" w:eastAsiaTheme="minorEastAsia" w:hAnsi="Cambria Math"/>
            <w:szCs w:val="24"/>
          </w:rPr>
          <m:t xml:space="preserve">PCD=no. of teeth ×MOD </m:t>
        </m:r>
        <m:d>
          <m:dPr>
            <m:ctrlPr>
              <w:rPr>
                <w:rFonts w:ascii="Cambria Math" w:eastAsiaTheme="minorEastAsia" w:hAnsi="Cambria Math"/>
                <w:i/>
                <w:szCs w:val="24"/>
              </w:rPr>
            </m:ctrlPr>
          </m:dPr>
          <m:e>
            <m:r>
              <w:rPr>
                <w:rFonts w:ascii="Cambria Math" w:eastAsiaTheme="minorEastAsia" w:hAnsi="Cambria Math"/>
                <w:szCs w:val="24"/>
              </w:rPr>
              <m:t>4.5</m:t>
            </m:r>
          </m:e>
        </m:d>
        <m:r>
          <w:rPr>
            <w:rFonts w:ascii="Cambria Math" w:eastAsiaTheme="minorEastAsia" w:hAnsi="Cambria Math"/>
            <w:szCs w:val="24"/>
          </w:rPr>
          <m:t xml:space="preserve">. </m:t>
        </m:r>
      </m:oMath>
      <w:r>
        <w:rPr>
          <w:rFonts w:eastAsiaTheme="minorEastAsia"/>
          <w:szCs w:val="24"/>
        </w:rPr>
        <w:t xml:space="preserve"> In this case all gears are 0.5 mm module. For gearbox 2, using (4.5), </w:t>
      </w:r>
      <w:proofErr w:type="gramStart"/>
      <w:r>
        <w:rPr>
          <w:rFonts w:eastAsiaTheme="minorEastAsia"/>
          <w:szCs w:val="24"/>
        </w:rPr>
        <w:t>PCD(</w:t>
      </w:r>
      <w:proofErr w:type="gramEnd"/>
      <w:r>
        <w:rPr>
          <w:rFonts w:eastAsiaTheme="minorEastAsia"/>
          <w:szCs w:val="24"/>
        </w:rPr>
        <w:t>1) = 8 and PCD(2A) = 25.</w:t>
      </w:r>
    </w:p>
    <w:p w14:paraId="39E2F00D" w14:textId="77777777" w:rsidR="000368ED" w:rsidRDefault="000368ED" w:rsidP="000368ED">
      <w:pPr>
        <w:rPr>
          <w:rFonts w:eastAsiaTheme="minorEastAsia"/>
          <w:szCs w:val="24"/>
        </w:rPr>
      </w:pPr>
      <w:r>
        <w:rPr>
          <w:rFonts w:eastAsiaTheme="minorEastAsia"/>
          <w:szCs w:val="24"/>
        </w:rPr>
        <w:t>Furthermore, the x-coordinate of the center of the intermediate shaft, with respect to gear wheel 1 center, is calculated using the formula</w:t>
      </w:r>
    </w:p>
    <w:p w14:paraId="521FE782" w14:textId="77777777" w:rsidR="000368ED" w:rsidRDefault="000368ED" w:rsidP="000368ED">
      <w:pPr>
        <w:rPr>
          <w:rFonts w:eastAsiaTheme="minorEastAsia"/>
          <w:szCs w:val="24"/>
        </w:rPr>
      </w:pPr>
      <w:r>
        <w:rPr>
          <w:rFonts w:eastAsiaTheme="minorEastAsia"/>
          <w:szCs w:val="24"/>
        </w:rPr>
        <w:t xml:space="preserve"> </w:t>
      </w:r>
      <m:oMath>
        <m:r>
          <w:rPr>
            <w:rFonts w:ascii="Cambria Math" w:eastAsiaTheme="minorEastAsia" w:hAnsi="Cambria Math"/>
            <w:sz w:val="28"/>
            <w:szCs w:val="28"/>
          </w:rPr>
          <m:t>x=</m:t>
        </m:r>
        <m:f>
          <m:fPr>
            <m:ctrlPr>
              <w:rPr>
                <w:rFonts w:ascii="Cambria Math" w:eastAsiaTheme="minorEastAsia" w:hAnsi="Cambria Math"/>
                <w:i/>
                <w:sz w:val="28"/>
                <w:szCs w:val="28"/>
              </w:rPr>
            </m:ctrlPr>
          </m:fPr>
          <m:num>
            <m:r>
              <w:rPr>
                <w:rFonts w:ascii="Cambria Math" w:eastAsiaTheme="minorEastAsia" w:hAnsi="Cambria Math"/>
                <w:sz w:val="28"/>
                <w:szCs w:val="28"/>
              </w:rPr>
              <m:t>PCD</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+PCD</m:t>
            </m:r>
            <m:d>
              <m:dPr>
                <m:ctrlPr>
                  <w:rPr>
                    <w:rFonts w:ascii="Cambria Math" w:eastAsiaTheme="minorEastAsia" w:hAnsi="Cambria Math"/>
                    <w:i/>
                    <w:sz w:val="28"/>
                    <w:szCs w:val="28"/>
                  </w:rPr>
                </m:ctrlPr>
              </m:dPr>
              <m:e>
                <m:r>
                  <w:rPr>
                    <w:rFonts w:ascii="Cambria Math" w:eastAsiaTheme="minorEastAsia" w:hAnsi="Cambria Math"/>
                    <w:sz w:val="28"/>
                    <w:szCs w:val="28"/>
                  </w:rPr>
                  <m:t>2A</m:t>
                </m:r>
              </m:e>
            </m:d>
          </m:num>
          <m:den>
            <m:r>
              <w:rPr>
                <w:rFonts w:ascii="Cambria Math" w:eastAsiaTheme="minorEastAsia" w:hAnsi="Cambria Math"/>
                <w:sz w:val="28"/>
                <w:szCs w:val="28"/>
              </w:rPr>
              <m:t>2</m:t>
            </m:r>
          </m:den>
        </m:f>
        <m:r>
          <w:rPr>
            <w:rFonts w:ascii="Cambria Math" w:eastAsiaTheme="minorEastAsia" w:hAnsi="Cambria Math"/>
            <w:sz w:val="28"/>
            <w:szCs w:val="28"/>
          </w:rPr>
          <m:t xml:space="preserve">+0.1 mm= </m:t>
        </m:r>
        <m:f>
          <m:fPr>
            <m:ctrlPr>
              <w:rPr>
                <w:rFonts w:ascii="Cambria Math" w:eastAsiaTheme="minorEastAsia" w:hAnsi="Cambria Math"/>
                <w:i/>
                <w:sz w:val="28"/>
                <w:szCs w:val="28"/>
              </w:rPr>
            </m:ctrlPr>
          </m:fPr>
          <m:num>
            <m:r>
              <w:rPr>
                <w:rFonts w:ascii="Cambria Math" w:eastAsiaTheme="minorEastAsia" w:hAnsi="Cambria Math"/>
                <w:sz w:val="28"/>
                <w:szCs w:val="28"/>
              </w:rPr>
              <m:t>8 + 25</m:t>
            </m:r>
          </m:num>
          <m:den>
            <m:r>
              <w:rPr>
                <w:rFonts w:ascii="Cambria Math" w:eastAsiaTheme="minorEastAsia" w:hAnsi="Cambria Math"/>
                <w:sz w:val="28"/>
                <w:szCs w:val="28"/>
              </w:rPr>
              <m:t>2</m:t>
            </m:r>
          </m:den>
        </m:f>
        <m:r>
          <w:rPr>
            <w:rFonts w:ascii="Cambria Math" w:eastAsiaTheme="minorEastAsia" w:hAnsi="Cambria Math"/>
            <w:sz w:val="28"/>
            <w:szCs w:val="28"/>
          </w:rPr>
          <m:t xml:space="preserve">+0.1= 16.6 mm </m:t>
        </m:r>
      </m:oMath>
      <w:r w:rsidRPr="00081432">
        <w:rPr>
          <w:rFonts w:eastAsiaTheme="minorEastAsia"/>
          <w:sz w:val="28"/>
          <w:szCs w:val="28"/>
        </w:rPr>
        <w:t xml:space="preserve"> </w:t>
      </w:r>
    </w:p>
    <w:p w14:paraId="2D013654" w14:textId="77777777" w:rsidR="000368ED" w:rsidRDefault="000368ED" w:rsidP="000368ED">
      <w:pPr>
        <w:rPr>
          <w:rFonts w:eastAsiaTheme="minorEastAsia"/>
          <w:b/>
          <w:bCs/>
          <w:sz w:val="26"/>
          <w:szCs w:val="26"/>
        </w:rPr>
      </w:pPr>
      <w:r>
        <w:rPr>
          <w:rFonts w:eastAsiaTheme="minorEastAsia"/>
          <w:b/>
          <w:bCs/>
          <w:sz w:val="26"/>
          <w:szCs w:val="26"/>
        </w:rPr>
        <w:t xml:space="preserve">Maximum speed </w:t>
      </w:r>
    </w:p>
    <w:p w14:paraId="228DEEA9" w14:textId="77777777" w:rsidR="000368ED" w:rsidRDefault="000368ED" w:rsidP="000368ED">
      <w:pPr>
        <w:rPr>
          <w:rFonts w:eastAsiaTheme="minorEastAsia"/>
          <w:szCs w:val="24"/>
        </w:rPr>
      </w:pPr>
      <w:r>
        <w:rPr>
          <w:rFonts w:eastAsiaTheme="minorEastAsia"/>
          <w:szCs w:val="24"/>
        </w:rPr>
        <w:t xml:space="preserve">From Figure ??? above, at 1.12 A, the motor speed is measured to be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1</m:t>
            </m:r>
          </m:sub>
        </m:sSub>
        <m:r>
          <w:rPr>
            <w:rFonts w:ascii="Cambria Math" w:eastAsiaTheme="minorEastAsia" w:hAnsi="Cambria Math"/>
            <w:szCs w:val="24"/>
          </w:rPr>
          <m:t>= 2546 rpm.</m:t>
        </m:r>
      </m:oMath>
      <w:r>
        <w:rPr>
          <w:rFonts w:eastAsiaTheme="minorEastAsia"/>
          <w:szCs w:val="24"/>
        </w:rPr>
        <w:t xml:space="preserve"> The maximum speed occurs during the rolling movement instead of the static. As a result, from Figure ???, the wheel torque during rolling at the flat is</w:t>
      </w:r>
      <m:oMath>
        <m:sSub>
          <m:sSubPr>
            <m:ctrlPr>
              <w:rPr>
                <w:rFonts w:ascii="Cambria Math" w:eastAsiaTheme="minorEastAsia" w:hAnsi="Cambria Math"/>
                <w:i/>
                <w:szCs w:val="24"/>
              </w:rPr>
            </m:ctrlPr>
          </m:sSubPr>
          <m:e>
            <m:r>
              <w:rPr>
                <w:rFonts w:ascii="Cambria Math" w:eastAsiaTheme="minorEastAsia" w:hAnsi="Cambria Math"/>
                <w:szCs w:val="24"/>
              </w:rPr>
              <m:t xml:space="preserve"> T</m:t>
            </m:r>
          </m:e>
          <m:sub>
            <m:r>
              <w:rPr>
                <w:rFonts w:ascii="Cambria Math" w:eastAsiaTheme="minorEastAsia" w:hAnsi="Cambria Math"/>
                <w:szCs w:val="24"/>
              </w:rPr>
              <m:t>3</m:t>
            </m:r>
          </m:sub>
        </m:sSub>
        <m:r>
          <w:rPr>
            <w:rFonts w:ascii="Cambria Math" w:eastAsiaTheme="minorEastAsia" w:hAnsi="Cambria Math"/>
            <w:szCs w:val="24"/>
          </w:rPr>
          <m:t>=0.014 Nm</m:t>
        </m:r>
      </m:oMath>
      <w:r>
        <w:rPr>
          <w:rFonts w:eastAsiaTheme="minorEastAsia"/>
          <w:szCs w:val="24"/>
        </w:rPr>
        <w:t xml:space="preserve"> and at the ramp is </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3</m:t>
            </m:r>
          </m:sub>
        </m:sSub>
        <m:r>
          <w:rPr>
            <w:rFonts w:ascii="Cambria Math" w:eastAsiaTheme="minorEastAsia" w:hAnsi="Cambria Math"/>
            <w:szCs w:val="24"/>
          </w:rPr>
          <m:t>=0.0775 Nm.</m:t>
        </m:r>
      </m:oMath>
      <w:r>
        <w:rPr>
          <w:rFonts w:eastAsiaTheme="minorEastAsia"/>
          <w:szCs w:val="24"/>
        </w:rPr>
        <w:t xml:space="preserve"> </w:t>
      </w:r>
    </w:p>
    <w:p w14:paraId="3A09A170" w14:textId="77777777" w:rsidR="000368ED" w:rsidRPr="00B52F1E" w:rsidRDefault="000368ED" w:rsidP="000368ED">
      <w:pPr>
        <w:rPr>
          <w:rFonts w:eastAsiaTheme="minorEastAsia"/>
          <w:szCs w:val="24"/>
        </w:rPr>
      </w:pPr>
      <w:r>
        <w:rPr>
          <w:rFonts w:eastAsiaTheme="minorEastAsia"/>
          <w:szCs w:val="24"/>
        </w:rPr>
        <w:t>Using the following torque-speed relationship</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3</m:t>
            </m:r>
          </m:sub>
        </m:sSub>
        <m:r>
          <w:rPr>
            <w:rFonts w:ascii="Cambria Math" w:eastAsiaTheme="minorEastAsia" w:hAnsi="Cambria Math"/>
            <w:szCs w:val="24"/>
          </w:rPr>
          <m:t xml:space="preserve">=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1</m:t>
                </m:r>
              </m:sub>
            </m:sSub>
          </m:num>
          <m:den>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3</m:t>
                </m:r>
              </m:sub>
            </m:sSub>
          </m:den>
        </m:f>
        <m:r>
          <w:rPr>
            <w:rFonts w:ascii="Cambria Math" w:eastAsiaTheme="minorEastAsia" w:hAnsi="Cambria Math"/>
            <w:szCs w:val="24"/>
          </w:rPr>
          <m:t xml:space="preserve"> </m:t>
        </m:r>
        <m:d>
          <m:dPr>
            <m:ctrlPr>
              <w:rPr>
                <w:rFonts w:ascii="Cambria Math" w:eastAsiaTheme="minorEastAsia" w:hAnsi="Cambria Math"/>
                <w:i/>
                <w:szCs w:val="24"/>
              </w:rPr>
            </m:ctrlPr>
          </m:dPr>
          <m:e>
            <m:r>
              <w:rPr>
                <w:rFonts w:ascii="Cambria Math" w:eastAsiaTheme="minorEastAsia" w:hAnsi="Cambria Math"/>
                <w:szCs w:val="24"/>
              </w:rPr>
              <m:t>4.6</m:t>
            </m:r>
          </m:e>
        </m:d>
      </m:oMath>
      <w:r>
        <w:rPr>
          <w:rFonts w:eastAsiaTheme="minorEastAsia"/>
          <w:szCs w:val="24"/>
        </w:rPr>
        <w:t xml:space="preserve">, the estimated maximum speed at the flat is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3</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2546 ×0.008</m:t>
            </m:r>
          </m:num>
          <m:den>
            <m:r>
              <w:rPr>
                <w:rFonts w:ascii="Cambria Math" w:eastAsiaTheme="minorEastAsia" w:hAnsi="Cambria Math"/>
                <w:szCs w:val="24"/>
              </w:rPr>
              <m:t>0.014</m:t>
            </m:r>
          </m:den>
        </m:f>
        <m:r>
          <w:rPr>
            <w:rFonts w:ascii="Cambria Math" w:eastAsiaTheme="minorEastAsia" w:hAnsi="Cambria Math"/>
            <w:szCs w:val="24"/>
          </w:rPr>
          <m:t>=1454.9 rpm=0.762 m/s.</m:t>
        </m:r>
      </m:oMath>
      <w:r>
        <w:rPr>
          <w:rFonts w:eastAsiaTheme="minorEastAsia"/>
          <w:szCs w:val="24"/>
        </w:rPr>
        <w:t xml:space="preserve"> Using (4.6) again, the estimated maximum speed at the ramp is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3</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2546 ×0.008</m:t>
            </m:r>
          </m:num>
          <m:den>
            <m:r>
              <w:rPr>
                <w:rFonts w:ascii="Cambria Math" w:eastAsiaTheme="minorEastAsia" w:hAnsi="Cambria Math"/>
                <w:szCs w:val="24"/>
              </w:rPr>
              <m:t>0.0775</m:t>
            </m:r>
          </m:den>
        </m:f>
        <m:r>
          <w:rPr>
            <w:rFonts w:ascii="Cambria Math" w:eastAsiaTheme="minorEastAsia" w:hAnsi="Cambria Math"/>
            <w:szCs w:val="24"/>
          </w:rPr>
          <m:t>=262.8 rpm=0.138 m/s.</m:t>
        </m:r>
      </m:oMath>
    </w:p>
    <w:p w14:paraId="1E830993" w14:textId="77777777" w:rsidR="000368ED" w:rsidRPr="004E75F0" w:rsidRDefault="000368ED" w:rsidP="000368ED">
      <w:pPr>
        <w:tabs>
          <w:tab w:val="left" w:pos="5652"/>
        </w:tabs>
        <w:rPr>
          <w:rFonts w:eastAsiaTheme="minorEastAsia"/>
          <w:szCs w:val="24"/>
        </w:rPr>
      </w:pPr>
    </w:p>
    <w:p w14:paraId="76F1801B" w14:textId="77777777" w:rsidR="006C19C3" w:rsidRDefault="006C19C3" w:rsidP="00E61517"/>
    <w:p w14:paraId="29CC90CF" w14:textId="77777777" w:rsidR="007B34E2" w:rsidRDefault="00550588" w:rsidP="00E61517">
      <w:pPr>
        <w:pStyle w:val="Heading1"/>
      </w:pPr>
      <w:bookmarkStart w:id="482" w:name="_Toc528759779"/>
      <w:r>
        <w:t>Summary</w:t>
      </w:r>
      <w:bookmarkEnd w:id="482"/>
    </w:p>
    <w:p w14:paraId="27DC1890" w14:textId="77777777" w:rsidR="007B34E2" w:rsidRPr="00B46D17" w:rsidRDefault="007B34E2" w:rsidP="00972516">
      <w:pPr>
        <w:pStyle w:val="ListParagraph"/>
        <w:numPr>
          <w:ilvl w:val="0"/>
          <w:numId w:val="35"/>
        </w:numPr>
      </w:pPr>
      <w:r w:rsidRPr="00B46D17">
        <w:t>Design recommendations</w:t>
      </w:r>
    </w:p>
    <w:p w14:paraId="41A70B1A" w14:textId="77777777" w:rsidR="00052210" w:rsidRPr="00972516" w:rsidRDefault="007B34E2" w:rsidP="00972516">
      <w:pPr>
        <w:pStyle w:val="ListParagraph"/>
        <w:numPr>
          <w:ilvl w:val="0"/>
          <w:numId w:val="35"/>
        </w:numPr>
      </w:pPr>
      <w:r w:rsidRPr="00B46D17">
        <w:lastRenderedPageBreak/>
        <w:t>Summary of key results and assumptions.</w:t>
      </w:r>
    </w:p>
    <w:p w14:paraId="4061C687" w14:textId="77777777" w:rsidR="00550588" w:rsidRPr="00B46D17" w:rsidRDefault="00550588" w:rsidP="00E61517"/>
    <w:p w14:paraId="0209F9F8" w14:textId="77777777" w:rsidR="001152C2" w:rsidRPr="007A6C58" w:rsidRDefault="00B46D17" w:rsidP="00E61517">
      <w:pPr>
        <w:pStyle w:val="Heading1"/>
      </w:pPr>
      <w:bookmarkStart w:id="483" w:name="_Toc528759780"/>
      <w:r w:rsidRPr="007A6C58">
        <w:t>References</w:t>
      </w:r>
      <w:bookmarkEnd w:id="483"/>
    </w:p>
    <w:p w14:paraId="53C7592A" w14:textId="77777777" w:rsidR="00B46D17" w:rsidRDefault="00021885" w:rsidP="008E39BD">
      <w:pPr>
        <w:pStyle w:val="ListParagraph"/>
        <w:numPr>
          <w:ilvl w:val="0"/>
          <w:numId w:val="39"/>
        </w:numPr>
      </w:pPr>
      <w:r>
        <w:t xml:space="preserve">See the section on </w:t>
      </w:r>
      <w:r w:rsidR="008E39BD">
        <w:t xml:space="preserve">Citations and Referencing Styles </w:t>
      </w:r>
      <w:r>
        <w:t xml:space="preserve">in the ESP </w:t>
      </w:r>
      <w:r w:rsidR="008E39BD">
        <w:t>P</w:t>
      </w:r>
      <w:r>
        <w:t>rocedure</w:t>
      </w:r>
      <w:r w:rsidR="008E39BD">
        <w:t>s H</w:t>
      </w:r>
      <w:r>
        <w:t>andbook.</w:t>
      </w:r>
    </w:p>
    <w:p w14:paraId="21B47156" w14:textId="77777777" w:rsidR="008E39BD" w:rsidRDefault="008E39BD" w:rsidP="008E39BD"/>
    <w:p w14:paraId="226CA8E4" w14:textId="77777777" w:rsidR="008E39BD" w:rsidRPr="008E39BD" w:rsidRDefault="008E39BD" w:rsidP="008E39BD">
      <w:r>
        <w:t xml:space="preserve">Make sure that you have </w:t>
      </w:r>
      <w:r w:rsidRPr="008E39BD">
        <w:rPr>
          <w:b/>
        </w:rPr>
        <w:t>read the top</w:t>
      </w:r>
      <w:r>
        <w:t xml:space="preserve"> of the marking scheme to </w:t>
      </w:r>
      <w:r w:rsidRPr="008E39BD">
        <w:t>look for report length etc.</w:t>
      </w:r>
    </w:p>
    <w:p w14:paraId="3D97F298" w14:textId="77777777" w:rsidR="008E39BD" w:rsidRDefault="008E39BD" w:rsidP="008E39BD">
      <w:r>
        <w:t xml:space="preserve">Make sure that you have </w:t>
      </w:r>
      <w:r w:rsidRPr="008E39BD">
        <w:rPr>
          <w:b/>
        </w:rPr>
        <w:t>read the bottom</w:t>
      </w:r>
      <w:r>
        <w:t xml:space="preserve"> of the marking scheme for Presentation and Penalties.</w:t>
      </w:r>
    </w:p>
    <w:p w14:paraId="09427ACD" w14:textId="77777777" w:rsidR="008E39BD" w:rsidRDefault="008E39BD" w:rsidP="008E39BD">
      <w:r>
        <w:t xml:space="preserve">Remember to update your table of contents before submitting the report. </w:t>
      </w:r>
    </w:p>
    <w:p w14:paraId="566DCC2F" w14:textId="77777777" w:rsidR="008E39BD" w:rsidRPr="008E39BD" w:rsidRDefault="008E39BD" w:rsidP="008E39BD">
      <w:r>
        <w:t>Aim to submit the report long before the deadline, to mitigate last minute problems with the internet and with Blackboard.</w:t>
      </w:r>
    </w:p>
    <w:sectPr w:rsidR="008E39BD" w:rsidRPr="008E39BD" w:rsidSect="00042DD6">
      <w:footerReference w:type="default" r:id="rId2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43B71" w14:textId="77777777" w:rsidR="00653CB2" w:rsidRDefault="00653CB2" w:rsidP="00857D48">
      <w:r>
        <w:separator/>
      </w:r>
    </w:p>
  </w:endnote>
  <w:endnote w:type="continuationSeparator" w:id="0">
    <w:p w14:paraId="26D2B618" w14:textId="77777777" w:rsidR="00653CB2" w:rsidRDefault="00653CB2" w:rsidP="0085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E157" w14:textId="77777777" w:rsidR="00AF1C80" w:rsidRDefault="00AF1C80" w:rsidP="00857D4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734B13B" w14:textId="77777777" w:rsidR="00AF1C80" w:rsidRDefault="00AF1C80" w:rsidP="00857D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837C3" w14:textId="77777777" w:rsidR="00AF1C80" w:rsidRDefault="00AF1C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BB8E2" w14:textId="77777777" w:rsidR="00AF1C80" w:rsidRDefault="00AF1C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774265"/>
      <w:docPartObj>
        <w:docPartGallery w:val="Page Numbers (Bottom of Page)"/>
        <w:docPartUnique/>
      </w:docPartObj>
    </w:sdtPr>
    <w:sdtContent>
      <w:sdt>
        <w:sdtPr>
          <w:id w:val="-768084477"/>
          <w:docPartObj>
            <w:docPartGallery w:val="Page Numbers (Top of Page)"/>
            <w:docPartUnique/>
          </w:docPartObj>
        </w:sdtPr>
        <w:sdtContent>
          <w:p w14:paraId="1F7E9BC2" w14:textId="77777777" w:rsidR="00AF1C80" w:rsidRDefault="00AF1C8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6FE74" w14:textId="77777777" w:rsidR="00653CB2" w:rsidRDefault="00653CB2" w:rsidP="00857D48">
      <w:r>
        <w:separator/>
      </w:r>
    </w:p>
  </w:footnote>
  <w:footnote w:type="continuationSeparator" w:id="0">
    <w:p w14:paraId="03F06196" w14:textId="77777777" w:rsidR="00653CB2" w:rsidRDefault="00653CB2" w:rsidP="0085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97935" w14:textId="77777777" w:rsidR="00AF1C80" w:rsidRDefault="00AF1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38FE4" w14:textId="77777777" w:rsidR="00AF1C80" w:rsidRDefault="00AF1C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1ECA1" w14:textId="77777777" w:rsidR="00AF1C80" w:rsidRDefault="00AF1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71"/>
    <w:multiLevelType w:val="hybridMultilevel"/>
    <w:tmpl w:val="3BF69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97761"/>
    <w:multiLevelType w:val="multilevel"/>
    <w:tmpl w:val="BE50B97E"/>
    <w:lvl w:ilvl="0">
      <w:start w:val="1"/>
      <w:numFmt w:val="decimal"/>
      <w:pStyle w:val="Heading1"/>
      <w:lvlText w:val="%1."/>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11786AD2"/>
    <w:multiLevelType w:val="hybridMultilevel"/>
    <w:tmpl w:val="62DC083E"/>
    <w:lvl w:ilvl="0" w:tplc="A81853C0">
      <w:start w:val="7"/>
      <w:numFmt w:val="decimal"/>
      <w:lvlText w:val="%1."/>
      <w:lvlJc w:val="left"/>
      <w:pPr>
        <w:ind w:left="720" w:hanging="360"/>
      </w:pPr>
      <w:rPr>
        <w:rFonts w:ascii="Arial" w:hAnsi="Arial" w:cs="Arial"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67A50"/>
    <w:multiLevelType w:val="hybridMultilevel"/>
    <w:tmpl w:val="3788A5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7F6B"/>
    <w:multiLevelType w:val="hybridMultilevel"/>
    <w:tmpl w:val="DD92D2D2"/>
    <w:lvl w:ilvl="0" w:tplc="58AC5872">
      <w:start w:val="1"/>
      <w:numFmt w:val="bullet"/>
      <w:lvlText w:val=""/>
      <w:lvlJc w:val="left"/>
      <w:pPr>
        <w:tabs>
          <w:tab w:val="num" w:pos="567"/>
        </w:tabs>
        <w:ind w:left="567" w:hanging="567"/>
      </w:pPr>
      <w:rPr>
        <w:rFonts w:ascii="Symbol" w:hAnsi="Symbol" w:hint="default"/>
      </w:rPr>
    </w:lvl>
    <w:lvl w:ilvl="1" w:tplc="4B569D9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5E2F0C"/>
    <w:multiLevelType w:val="hybridMultilevel"/>
    <w:tmpl w:val="1460FF08"/>
    <w:lvl w:ilvl="0" w:tplc="7B3E5618">
      <w:start w:val="1"/>
      <w:numFmt w:val="bullet"/>
      <w:pStyle w:val="DSLOBulletList"/>
      <w:lvlText w:val=""/>
      <w:lvlJc w:val="left"/>
      <w:pPr>
        <w:tabs>
          <w:tab w:val="num" w:pos="502"/>
        </w:tabs>
        <w:ind w:left="425" w:hanging="28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106AF"/>
    <w:multiLevelType w:val="multilevel"/>
    <w:tmpl w:val="AF46BDF6"/>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4976623"/>
    <w:multiLevelType w:val="hybridMultilevel"/>
    <w:tmpl w:val="2AE86608"/>
    <w:lvl w:ilvl="0" w:tplc="58AC5872">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pStyle w:val="Heading3"/>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202054"/>
    <w:multiLevelType w:val="multilevel"/>
    <w:tmpl w:val="BB44D9D8"/>
    <w:lvl w:ilvl="0">
      <w:start w:val="3"/>
      <w:numFmt w:val="decimal"/>
      <w:lvlText w:val="%1"/>
      <w:lvlJc w:val="left"/>
      <w:pPr>
        <w:tabs>
          <w:tab w:val="num" w:pos="585"/>
        </w:tabs>
        <w:ind w:left="585" w:hanging="585"/>
      </w:pPr>
      <w:rPr>
        <w:rFonts w:hint="default"/>
      </w:rPr>
    </w:lvl>
    <w:lvl w:ilvl="1">
      <w:start w:val="1"/>
      <w:numFmt w:val="decimal"/>
      <w:lvlText w:val="%1.%2"/>
      <w:lvlJc w:val="left"/>
      <w:pPr>
        <w:tabs>
          <w:tab w:val="num" w:pos="567"/>
        </w:tabs>
        <w:ind w:left="567" w:hanging="585"/>
      </w:pPr>
      <w:rPr>
        <w:rFonts w:hint="default"/>
      </w:rPr>
    </w:lvl>
    <w:lvl w:ilvl="2">
      <w:start w:val="1"/>
      <w:numFmt w:val="decimal"/>
      <w:lvlText w:val="%1.%2.%3"/>
      <w:lvlJc w:val="left"/>
      <w:pPr>
        <w:tabs>
          <w:tab w:val="num" w:pos="684"/>
        </w:tabs>
        <w:ind w:left="684" w:hanging="720"/>
      </w:pPr>
      <w:rPr>
        <w:rFonts w:hint="default"/>
      </w:rPr>
    </w:lvl>
    <w:lvl w:ilvl="3">
      <w:start w:val="1"/>
      <w:numFmt w:val="decimal"/>
      <w:lvlText w:val="%1.%2.%3.%4"/>
      <w:lvlJc w:val="left"/>
      <w:pPr>
        <w:tabs>
          <w:tab w:val="num" w:pos="666"/>
        </w:tabs>
        <w:ind w:left="666" w:hanging="720"/>
      </w:pPr>
      <w:rPr>
        <w:rFonts w:hint="default"/>
      </w:rPr>
    </w:lvl>
    <w:lvl w:ilvl="4">
      <w:start w:val="1"/>
      <w:numFmt w:val="decimal"/>
      <w:lvlText w:val="%1.%2.%3.%4.%5"/>
      <w:lvlJc w:val="left"/>
      <w:pPr>
        <w:tabs>
          <w:tab w:val="num" w:pos="1008"/>
        </w:tabs>
        <w:ind w:left="1008" w:hanging="1080"/>
      </w:pPr>
      <w:rPr>
        <w:rFonts w:hint="default"/>
      </w:rPr>
    </w:lvl>
    <w:lvl w:ilvl="5">
      <w:start w:val="1"/>
      <w:numFmt w:val="decimal"/>
      <w:lvlText w:val="%1.%2.%3.%4.%5.%6"/>
      <w:lvlJc w:val="left"/>
      <w:pPr>
        <w:tabs>
          <w:tab w:val="num" w:pos="990"/>
        </w:tabs>
        <w:ind w:left="990" w:hanging="1080"/>
      </w:pPr>
      <w:rPr>
        <w:rFonts w:hint="default"/>
      </w:rPr>
    </w:lvl>
    <w:lvl w:ilvl="6">
      <w:start w:val="1"/>
      <w:numFmt w:val="decimal"/>
      <w:lvlText w:val="%1.%2.%3.%4.%5.%6.%7"/>
      <w:lvlJc w:val="left"/>
      <w:pPr>
        <w:tabs>
          <w:tab w:val="num" w:pos="1332"/>
        </w:tabs>
        <w:ind w:left="1332" w:hanging="1440"/>
      </w:pPr>
      <w:rPr>
        <w:rFonts w:hint="default"/>
      </w:rPr>
    </w:lvl>
    <w:lvl w:ilvl="7">
      <w:start w:val="1"/>
      <w:numFmt w:val="decimal"/>
      <w:lvlText w:val="%1.%2.%3.%4.%5.%6.%7.%8"/>
      <w:lvlJc w:val="left"/>
      <w:pPr>
        <w:tabs>
          <w:tab w:val="num" w:pos="1314"/>
        </w:tabs>
        <w:ind w:left="1314" w:hanging="1440"/>
      </w:pPr>
      <w:rPr>
        <w:rFonts w:hint="default"/>
      </w:rPr>
    </w:lvl>
    <w:lvl w:ilvl="8">
      <w:start w:val="1"/>
      <w:numFmt w:val="decimal"/>
      <w:lvlText w:val="%1.%2.%3.%4.%5.%6.%7.%8.%9"/>
      <w:lvlJc w:val="left"/>
      <w:pPr>
        <w:tabs>
          <w:tab w:val="num" w:pos="1656"/>
        </w:tabs>
        <w:ind w:left="1656" w:hanging="1800"/>
      </w:pPr>
      <w:rPr>
        <w:rFonts w:hint="default"/>
      </w:rPr>
    </w:lvl>
  </w:abstractNum>
  <w:abstractNum w:abstractNumId="9" w15:restartNumberingAfterBreak="0">
    <w:nsid w:val="30557487"/>
    <w:multiLevelType w:val="multilevel"/>
    <w:tmpl w:val="7E48200E"/>
    <w:lvl w:ilvl="0">
      <w:start w:val="1"/>
      <w:numFmt w:val="decimal"/>
      <w:lvlText w:val="%1."/>
      <w:lvlJc w:val="left"/>
      <w:pPr>
        <w:tabs>
          <w:tab w:val="num" w:pos="567"/>
        </w:tabs>
        <w:ind w:left="567" w:hanging="567"/>
      </w:pPr>
      <w:rPr>
        <w:rFonts w:hint="default"/>
        <w:sz w:val="28"/>
        <w:szCs w:val="28"/>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30956F12"/>
    <w:multiLevelType w:val="hybridMultilevel"/>
    <w:tmpl w:val="C99CD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EE24B4"/>
    <w:multiLevelType w:val="hybridMultilevel"/>
    <w:tmpl w:val="8504755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4264C"/>
    <w:multiLevelType w:val="multilevel"/>
    <w:tmpl w:val="03BA3F7A"/>
    <w:lvl w:ilvl="0">
      <w:start w:val="1"/>
      <w:numFmt w:val="decimal"/>
      <w:lvlText w:val="%1."/>
      <w:lvlJc w:val="left"/>
      <w:pPr>
        <w:ind w:left="5322" w:hanging="360"/>
      </w:pPr>
      <w:rPr>
        <w:rFonts w:hint="default"/>
        <w:b w:val="0"/>
        <w:sz w:val="24"/>
        <w:szCs w:val="24"/>
      </w:rPr>
    </w:lvl>
    <w:lvl w:ilvl="1">
      <w:start w:val="1"/>
      <w:numFmt w:val="decimal"/>
      <w:isLgl/>
      <w:lvlText w:val="%1.%2"/>
      <w:lvlJc w:val="left"/>
      <w:pPr>
        <w:ind w:left="5322" w:hanging="36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5682" w:hanging="720"/>
      </w:pPr>
      <w:rPr>
        <w:rFonts w:hint="default"/>
      </w:rPr>
    </w:lvl>
    <w:lvl w:ilvl="4">
      <w:start w:val="1"/>
      <w:numFmt w:val="decimal"/>
      <w:isLgl/>
      <w:lvlText w:val="%1.%2.%3.%4.%5"/>
      <w:lvlJc w:val="left"/>
      <w:pPr>
        <w:ind w:left="6042" w:hanging="1080"/>
      </w:pPr>
      <w:rPr>
        <w:rFonts w:hint="default"/>
      </w:rPr>
    </w:lvl>
    <w:lvl w:ilvl="5">
      <w:start w:val="1"/>
      <w:numFmt w:val="decimal"/>
      <w:isLgl/>
      <w:lvlText w:val="%1.%2.%3.%4.%5.%6"/>
      <w:lvlJc w:val="left"/>
      <w:pPr>
        <w:ind w:left="6402" w:hanging="1440"/>
      </w:pPr>
      <w:rPr>
        <w:rFonts w:hint="default"/>
      </w:rPr>
    </w:lvl>
    <w:lvl w:ilvl="6">
      <w:start w:val="1"/>
      <w:numFmt w:val="decimal"/>
      <w:isLgl/>
      <w:lvlText w:val="%1.%2.%3.%4.%5.%6.%7"/>
      <w:lvlJc w:val="left"/>
      <w:pPr>
        <w:ind w:left="6402" w:hanging="1440"/>
      </w:pPr>
      <w:rPr>
        <w:rFonts w:hint="default"/>
      </w:rPr>
    </w:lvl>
    <w:lvl w:ilvl="7">
      <w:start w:val="1"/>
      <w:numFmt w:val="decimal"/>
      <w:isLgl/>
      <w:lvlText w:val="%1.%2.%3.%4.%5.%6.%7.%8"/>
      <w:lvlJc w:val="left"/>
      <w:pPr>
        <w:ind w:left="6762" w:hanging="1800"/>
      </w:pPr>
      <w:rPr>
        <w:rFonts w:hint="default"/>
      </w:rPr>
    </w:lvl>
    <w:lvl w:ilvl="8">
      <w:start w:val="1"/>
      <w:numFmt w:val="decimal"/>
      <w:isLgl/>
      <w:lvlText w:val="%1.%2.%3.%4.%5.%6.%7.%8.%9"/>
      <w:lvlJc w:val="left"/>
      <w:pPr>
        <w:ind w:left="6762" w:hanging="1800"/>
      </w:pPr>
      <w:rPr>
        <w:rFonts w:hint="default"/>
      </w:rPr>
    </w:lvl>
  </w:abstractNum>
  <w:abstractNum w:abstractNumId="13" w15:restartNumberingAfterBreak="0">
    <w:nsid w:val="341A1A70"/>
    <w:multiLevelType w:val="hybridMultilevel"/>
    <w:tmpl w:val="6BB0CD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4B1348"/>
    <w:multiLevelType w:val="hybridMultilevel"/>
    <w:tmpl w:val="92CC18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F61AD"/>
    <w:multiLevelType w:val="hybridMultilevel"/>
    <w:tmpl w:val="D862C058"/>
    <w:lvl w:ilvl="0" w:tplc="58AC5872">
      <w:start w:val="1"/>
      <w:numFmt w:val="bullet"/>
      <w:lvlText w:val=""/>
      <w:lvlJc w:val="left"/>
      <w:pPr>
        <w:tabs>
          <w:tab w:val="num" w:pos="567"/>
        </w:tabs>
        <w:ind w:left="567" w:hanging="567"/>
      </w:pPr>
      <w:rPr>
        <w:rFonts w:ascii="Symbol" w:hAnsi="Symbol" w:hint="default"/>
      </w:rPr>
    </w:lvl>
    <w:lvl w:ilvl="1" w:tplc="1B18BBF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634739"/>
    <w:multiLevelType w:val="hybridMultilevel"/>
    <w:tmpl w:val="6378637C"/>
    <w:lvl w:ilvl="0" w:tplc="51688CAE">
      <w:start w:val="1"/>
      <w:numFmt w:val="decimal"/>
      <w:lvlText w:val="%1."/>
      <w:lvlJc w:val="left"/>
      <w:pPr>
        <w:tabs>
          <w:tab w:val="num" w:pos="567"/>
        </w:tabs>
        <w:ind w:left="567" w:hanging="56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5A80F82"/>
    <w:multiLevelType w:val="hybridMultilevel"/>
    <w:tmpl w:val="531CEE9E"/>
    <w:lvl w:ilvl="0" w:tplc="0809000B">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CA0689"/>
    <w:multiLevelType w:val="hybridMultilevel"/>
    <w:tmpl w:val="E596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E0120"/>
    <w:multiLevelType w:val="hybridMultilevel"/>
    <w:tmpl w:val="A9800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6F2132"/>
    <w:multiLevelType w:val="hybridMultilevel"/>
    <w:tmpl w:val="63844EC8"/>
    <w:lvl w:ilvl="0" w:tplc="532AD726">
      <w:start w:val="1"/>
      <w:numFmt w:val="bullet"/>
      <w:pStyle w:val="Bulletlist"/>
      <w:lvlText w:val=""/>
      <w:lvlJc w:val="left"/>
      <w:pPr>
        <w:tabs>
          <w:tab w:val="num" w:pos="360"/>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693266"/>
    <w:multiLevelType w:val="hybridMultilevel"/>
    <w:tmpl w:val="7318E15C"/>
    <w:lvl w:ilvl="0" w:tplc="359297D4">
      <w:start w:val="1"/>
      <w:numFmt w:val="bullet"/>
      <w:lvlText w:val=""/>
      <w:lvlJc w:val="left"/>
      <w:pPr>
        <w:tabs>
          <w:tab w:val="num" w:pos="363"/>
        </w:tabs>
        <w:ind w:left="363"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00496A"/>
    <w:multiLevelType w:val="hybridMultilevel"/>
    <w:tmpl w:val="358A5F52"/>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52055D"/>
    <w:multiLevelType w:val="hybridMultilevel"/>
    <w:tmpl w:val="002AC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A51F38"/>
    <w:multiLevelType w:val="hybridMultilevel"/>
    <w:tmpl w:val="A27E4380"/>
    <w:lvl w:ilvl="0" w:tplc="58AC5872">
      <w:start w:val="1"/>
      <w:numFmt w:val="bullet"/>
      <w:lvlText w:val=""/>
      <w:lvlJc w:val="left"/>
      <w:pPr>
        <w:tabs>
          <w:tab w:val="num" w:pos="567"/>
        </w:tabs>
        <w:ind w:left="567"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BC1744"/>
    <w:multiLevelType w:val="hybridMultilevel"/>
    <w:tmpl w:val="1B5E2CD0"/>
    <w:lvl w:ilvl="0" w:tplc="A3DE2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F3C21"/>
    <w:multiLevelType w:val="hybridMultilevel"/>
    <w:tmpl w:val="0652B390"/>
    <w:lvl w:ilvl="0" w:tplc="664E49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D0348FE"/>
    <w:multiLevelType w:val="hybridMultilevel"/>
    <w:tmpl w:val="E40AD6F4"/>
    <w:lvl w:ilvl="0" w:tplc="AA5291C0">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AF1006"/>
    <w:multiLevelType w:val="hybridMultilevel"/>
    <w:tmpl w:val="05BE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C0F23"/>
    <w:multiLevelType w:val="hybridMultilevel"/>
    <w:tmpl w:val="B1C08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C67769"/>
    <w:multiLevelType w:val="hybridMultilevel"/>
    <w:tmpl w:val="AE3A84E4"/>
    <w:lvl w:ilvl="0" w:tplc="04090001">
      <w:start w:val="1"/>
      <w:numFmt w:val="bullet"/>
      <w:lvlText w:val=""/>
      <w:lvlJc w:val="left"/>
      <w:pPr>
        <w:tabs>
          <w:tab w:val="num" w:pos="717"/>
        </w:tabs>
        <w:ind w:left="71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7B8035FB"/>
    <w:multiLevelType w:val="hybridMultilevel"/>
    <w:tmpl w:val="BC9C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1"/>
  </w:num>
  <w:num w:numId="6">
    <w:abstractNumId w:val="16"/>
  </w:num>
  <w:num w:numId="7">
    <w:abstractNumId w:val="9"/>
  </w:num>
  <w:num w:numId="8">
    <w:abstractNumId w:val="6"/>
  </w:num>
  <w:num w:numId="9">
    <w:abstractNumId w:val="24"/>
  </w:num>
  <w:num w:numId="10">
    <w:abstractNumId w:val="15"/>
  </w:num>
  <w:num w:numId="11">
    <w:abstractNumId w:val="4"/>
  </w:num>
  <w:num w:numId="12">
    <w:abstractNumId w:val="8"/>
  </w:num>
  <w:num w:numId="13">
    <w:abstractNumId w:val="27"/>
  </w:num>
  <w:num w:numId="14">
    <w:abstractNumId w:val="3"/>
  </w:num>
  <w:num w:numId="15">
    <w:abstractNumId w:val="22"/>
  </w:num>
  <w:num w:numId="16">
    <w:abstractNumId w:val="17"/>
  </w:num>
  <w:num w:numId="17">
    <w:abstractNumId w:val="11"/>
  </w:num>
  <w:num w:numId="18">
    <w:abstractNumId w:val="12"/>
  </w:num>
  <w:num w:numId="19">
    <w:abstractNumId w:val="30"/>
  </w:num>
  <w:num w:numId="20">
    <w:abstractNumId w:val="18"/>
  </w:num>
  <w:num w:numId="21">
    <w:abstractNumId w:val="28"/>
  </w:num>
  <w:num w:numId="22">
    <w:abstractNumId w:val="31"/>
  </w:num>
  <w:num w:numId="23">
    <w:abstractNumId w:val="9"/>
    <w:lvlOverride w:ilvl="0">
      <w:startOverride w:val="6"/>
    </w:lvlOverride>
    <w:lvlOverride w:ilvl="1">
      <w:startOverride w:val="4"/>
    </w:lvlOverride>
  </w:num>
  <w:num w:numId="24">
    <w:abstractNumId w:val="9"/>
    <w:lvlOverride w:ilvl="0">
      <w:startOverride w:val="6"/>
    </w:lvlOverride>
    <w:lvlOverride w:ilvl="1">
      <w:startOverride w:val="5"/>
    </w:lvlOverride>
  </w:num>
  <w:num w:numId="25">
    <w:abstractNumId w:val="9"/>
    <w:lvlOverride w:ilvl="0">
      <w:startOverride w:val="6"/>
    </w:lvlOverride>
    <w:lvlOverride w:ilvl="1">
      <w:startOverride w:val="6"/>
    </w:lvlOverride>
  </w:num>
  <w:num w:numId="26">
    <w:abstractNumId w:val="9"/>
    <w:lvlOverride w:ilvl="0">
      <w:startOverride w:val="6"/>
    </w:lvlOverride>
    <w:lvlOverride w:ilvl="1">
      <w:startOverride w:val="6"/>
    </w:lvlOverride>
  </w:num>
  <w:num w:numId="27">
    <w:abstractNumId w:val="2"/>
  </w:num>
  <w:num w:numId="28">
    <w:abstractNumId w:val="9"/>
    <w:lvlOverride w:ilvl="0">
      <w:startOverride w:val="4"/>
    </w:lvlOverride>
    <w:lvlOverride w:ilvl="1">
      <w:startOverride w:val="5"/>
    </w:lvlOverride>
  </w:num>
  <w:num w:numId="29">
    <w:abstractNumId w:val="9"/>
  </w:num>
  <w:num w:numId="30">
    <w:abstractNumId w:val="9"/>
    <w:lvlOverride w:ilvl="0">
      <w:startOverride w:val="5"/>
    </w:lvlOverride>
    <w:lvlOverride w:ilvl="1">
      <w:startOverride w:val="1"/>
    </w:lvlOverride>
  </w:num>
  <w:num w:numId="31">
    <w:abstractNumId w:val="29"/>
  </w:num>
  <w:num w:numId="32">
    <w:abstractNumId w:val="0"/>
  </w:num>
  <w:num w:numId="33">
    <w:abstractNumId w:val="10"/>
  </w:num>
  <w:num w:numId="34">
    <w:abstractNumId w:val="23"/>
  </w:num>
  <w:num w:numId="35">
    <w:abstractNumId w:val="19"/>
  </w:num>
  <w:num w:numId="36">
    <w:abstractNumId w:val="25"/>
  </w:num>
  <w:num w:numId="37">
    <w:abstractNumId w:val="14"/>
  </w:num>
  <w:num w:numId="38">
    <w:abstractNumId w:val="13"/>
  </w:num>
  <w:num w:numId="39">
    <w:abstractNumId w:val="26"/>
  </w:num>
  <w:num w:numId="40">
    <w:abstractNumId w:val="1"/>
  </w:num>
  <w:num w:numId="41">
    <w:abstractNumId w:val="1"/>
  </w:num>
  <w:num w:numId="42">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67"/>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Y0MbGwMDY3MDYwMrVQ0lEKTi0uzszPAykwqgUA3qogqCwAAAA="/>
  </w:docVars>
  <w:rsids>
    <w:rsidRoot w:val="001B05C4"/>
    <w:rsid w:val="000010CC"/>
    <w:rsid w:val="00007E33"/>
    <w:rsid w:val="00021885"/>
    <w:rsid w:val="000267B3"/>
    <w:rsid w:val="00032763"/>
    <w:rsid w:val="000368ED"/>
    <w:rsid w:val="000412BD"/>
    <w:rsid w:val="00041A99"/>
    <w:rsid w:val="00042DD6"/>
    <w:rsid w:val="00052210"/>
    <w:rsid w:val="00064FA4"/>
    <w:rsid w:val="00072A84"/>
    <w:rsid w:val="0007568A"/>
    <w:rsid w:val="000A18A9"/>
    <w:rsid w:val="000A3763"/>
    <w:rsid w:val="000A3931"/>
    <w:rsid w:val="000A4052"/>
    <w:rsid w:val="000A439A"/>
    <w:rsid w:val="000A73B1"/>
    <w:rsid w:val="000A742F"/>
    <w:rsid w:val="000B706C"/>
    <w:rsid w:val="000B7F0F"/>
    <w:rsid w:val="000C3D0D"/>
    <w:rsid w:val="000D49BA"/>
    <w:rsid w:val="000E0C13"/>
    <w:rsid w:val="000E41F1"/>
    <w:rsid w:val="000F061F"/>
    <w:rsid w:val="001064BC"/>
    <w:rsid w:val="001139AF"/>
    <w:rsid w:val="001152C2"/>
    <w:rsid w:val="00120491"/>
    <w:rsid w:val="00125E9E"/>
    <w:rsid w:val="0013299E"/>
    <w:rsid w:val="00136733"/>
    <w:rsid w:val="00137C96"/>
    <w:rsid w:val="001440BF"/>
    <w:rsid w:val="001456F5"/>
    <w:rsid w:val="0014633E"/>
    <w:rsid w:val="00153692"/>
    <w:rsid w:val="00160EAD"/>
    <w:rsid w:val="001616FF"/>
    <w:rsid w:val="00176056"/>
    <w:rsid w:val="00177773"/>
    <w:rsid w:val="00186123"/>
    <w:rsid w:val="00191372"/>
    <w:rsid w:val="00194EB1"/>
    <w:rsid w:val="001B05C4"/>
    <w:rsid w:val="001B27F8"/>
    <w:rsid w:val="001C0D1B"/>
    <w:rsid w:val="001C3C2C"/>
    <w:rsid w:val="001C6803"/>
    <w:rsid w:val="001D2BF2"/>
    <w:rsid w:val="001E3BE5"/>
    <w:rsid w:val="001E67D2"/>
    <w:rsid w:val="001E6ED0"/>
    <w:rsid w:val="001F0CC2"/>
    <w:rsid w:val="00207297"/>
    <w:rsid w:val="00214D15"/>
    <w:rsid w:val="00215485"/>
    <w:rsid w:val="00217D40"/>
    <w:rsid w:val="0023153A"/>
    <w:rsid w:val="00231E41"/>
    <w:rsid w:val="002344E3"/>
    <w:rsid w:val="002460E6"/>
    <w:rsid w:val="00260975"/>
    <w:rsid w:val="00265FD1"/>
    <w:rsid w:val="00274D7F"/>
    <w:rsid w:val="002814A0"/>
    <w:rsid w:val="00283744"/>
    <w:rsid w:val="00284A7B"/>
    <w:rsid w:val="00287D06"/>
    <w:rsid w:val="00297C65"/>
    <w:rsid w:val="002A2319"/>
    <w:rsid w:val="002B17A6"/>
    <w:rsid w:val="002C1BAF"/>
    <w:rsid w:val="002C482C"/>
    <w:rsid w:val="002C5A8A"/>
    <w:rsid w:val="002D3607"/>
    <w:rsid w:val="002D4423"/>
    <w:rsid w:val="002D4465"/>
    <w:rsid w:val="002E49A0"/>
    <w:rsid w:val="002E673E"/>
    <w:rsid w:val="002E7757"/>
    <w:rsid w:val="002F5037"/>
    <w:rsid w:val="002F5591"/>
    <w:rsid w:val="00303DBB"/>
    <w:rsid w:val="00304A63"/>
    <w:rsid w:val="00313F63"/>
    <w:rsid w:val="00321B2D"/>
    <w:rsid w:val="00331E57"/>
    <w:rsid w:val="00341118"/>
    <w:rsid w:val="003417B8"/>
    <w:rsid w:val="003432E5"/>
    <w:rsid w:val="003444C5"/>
    <w:rsid w:val="003610A6"/>
    <w:rsid w:val="00362512"/>
    <w:rsid w:val="00364286"/>
    <w:rsid w:val="0037069E"/>
    <w:rsid w:val="00373E41"/>
    <w:rsid w:val="00375826"/>
    <w:rsid w:val="00376B19"/>
    <w:rsid w:val="00381B91"/>
    <w:rsid w:val="003971E2"/>
    <w:rsid w:val="0039735B"/>
    <w:rsid w:val="003A210D"/>
    <w:rsid w:val="003A59BE"/>
    <w:rsid w:val="003B17FB"/>
    <w:rsid w:val="003C4C76"/>
    <w:rsid w:val="003C7FAD"/>
    <w:rsid w:val="003E6C86"/>
    <w:rsid w:val="003E7E60"/>
    <w:rsid w:val="003E7FF5"/>
    <w:rsid w:val="003F690E"/>
    <w:rsid w:val="004001F4"/>
    <w:rsid w:val="004044CE"/>
    <w:rsid w:val="004058B7"/>
    <w:rsid w:val="00406C5B"/>
    <w:rsid w:val="00406E1C"/>
    <w:rsid w:val="00407DFB"/>
    <w:rsid w:val="00417AAC"/>
    <w:rsid w:val="0042059B"/>
    <w:rsid w:val="004212E9"/>
    <w:rsid w:val="004323A4"/>
    <w:rsid w:val="004333D1"/>
    <w:rsid w:val="00434FAA"/>
    <w:rsid w:val="0044141E"/>
    <w:rsid w:val="0045686C"/>
    <w:rsid w:val="00457549"/>
    <w:rsid w:val="00473D20"/>
    <w:rsid w:val="00476A56"/>
    <w:rsid w:val="0047788C"/>
    <w:rsid w:val="00487B7E"/>
    <w:rsid w:val="004A253E"/>
    <w:rsid w:val="004A78E5"/>
    <w:rsid w:val="004B5DC4"/>
    <w:rsid w:val="004C7735"/>
    <w:rsid w:val="004E4AC7"/>
    <w:rsid w:val="004E6912"/>
    <w:rsid w:val="004F19C2"/>
    <w:rsid w:val="004F5879"/>
    <w:rsid w:val="005003BD"/>
    <w:rsid w:val="00501D4D"/>
    <w:rsid w:val="00517C29"/>
    <w:rsid w:val="00531E5F"/>
    <w:rsid w:val="00535A80"/>
    <w:rsid w:val="00537BF4"/>
    <w:rsid w:val="00550588"/>
    <w:rsid w:val="00552B1B"/>
    <w:rsid w:val="00560565"/>
    <w:rsid w:val="005618C7"/>
    <w:rsid w:val="005622BC"/>
    <w:rsid w:val="005655E4"/>
    <w:rsid w:val="00571D4A"/>
    <w:rsid w:val="005732BB"/>
    <w:rsid w:val="00573B26"/>
    <w:rsid w:val="00573ED5"/>
    <w:rsid w:val="00584543"/>
    <w:rsid w:val="00586737"/>
    <w:rsid w:val="005869B6"/>
    <w:rsid w:val="005878E0"/>
    <w:rsid w:val="00595489"/>
    <w:rsid w:val="005A37E9"/>
    <w:rsid w:val="005B2720"/>
    <w:rsid w:val="005E4A18"/>
    <w:rsid w:val="005E55ED"/>
    <w:rsid w:val="0060039F"/>
    <w:rsid w:val="00651287"/>
    <w:rsid w:val="00653CB2"/>
    <w:rsid w:val="00654F05"/>
    <w:rsid w:val="006636A9"/>
    <w:rsid w:val="006873AD"/>
    <w:rsid w:val="00691DB5"/>
    <w:rsid w:val="00692D73"/>
    <w:rsid w:val="00693C2A"/>
    <w:rsid w:val="00693DB6"/>
    <w:rsid w:val="006A0497"/>
    <w:rsid w:val="006A6122"/>
    <w:rsid w:val="006A7C7A"/>
    <w:rsid w:val="006B24CF"/>
    <w:rsid w:val="006B25E7"/>
    <w:rsid w:val="006B4A42"/>
    <w:rsid w:val="006B4F89"/>
    <w:rsid w:val="006C19C3"/>
    <w:rsid w:val="006D023D"/>
    <w:rsid w:val="006D0269"/>
    <w:rsid w:val="006E032D"/>
    <w:rsid w:val="006F2D3C"/>
    <w:rsid w:val="006F33C6"/>
    <w:rsid w:val="00700A0D"/>
    <w:rsid w:val="007028E8"/>
    <w:rsid w:val="00703A1A"/>
    <w:rsid w:val="007140F0"/>
    <w:rsid w:val="007228C0"/>
    <w:rsid w:val="00723E1C"/>
    <w:rsid w:val="007244F6"/>
    <w:rsid w:val="00736EB7"/>
    <w:rsid w:val="00742067"/>
    <w:rsid w:val="0074334C"/>
    <w:rsid w:val="007510C3"/>
    <w:rsid w:val="00751326"/>
    <w:rsid w:val="00755FC3"/>
    <w:rsid w:val="00756453"/>
    <w:rsid w:val="007572BE"/>
    <w:rsid w:val="0076091A"/>
    <w:rsid w:val="007671F9"/>
    <w:rsid w:val="0077214D"/>
    <w:rsid w:val="00781EB5"/>
    <w:rsid w:val="00784875"/>
    <w:rsid w:val="007A6C58"/>
    <w:rsid w:val="007A7710"/>
    <w:rsid w:val="007B1D34"/>
    <w:rsid w:val="007B237B"/>
    <w:rsid w:val="007B34E2"/>
    <w:rsid w:val="007D7850"/>
    <w:rsid w:val="007E2236"/>
    <w:rsid w:val="007F7057"/>
    <w:rsid w:val="007F7913"/>
    <w:rsid w:val="008069AA"/>
    <w:rsid w:val="00810627"/>
    <w:rsid w:val="008136C9"/>
    <w:rsid w:val="00823D11"/>
    <w:rsid w:val="00835E09"/>
    <w:rsid w:val="0084017B"/>
    <w:rsid w:val="00842F93"/>
    <w:rsid w:val="00843014"/>
    <w:rsid w:val="00846D2C"/>
    <w:rsid w:val="00857D48"/>
    <w:rsid w:val="0086681E"/>
    <w:rsid w:val="00870846"/>
    <w:rsid w:val="00872977"/>
    <w:rsid w:val="00873AE1"/>
    <w:rsid w:val="008763C6"/>
    <w:rsid w:val="00882B38"/>
    <w:rsid w:val="008941EA"/>
    <w:rsid w:val="008A342E"/>
    <w:rsid w:val="008C18FD"/>
    <w:rsid w:val="008C33B3"/>
    <w:rsid w:val="008D49B2"/>
    <w:rsid w:val="008E39BD"/>
    <w:rsid w:val="008E4AB7"/>
    <w:rsid w:val="008E4B22"/>
    <w:rsid w:val="008F20C7"/>
    <w:rsid w:val="008F375A"/>
    <w:rsid w:val="008F4951"/>
    <w:rsid w:val="008F6E96"/>
    <w:rsid w:val="00902616"/>
    <w:rsid w:val="00912AFD"/>
    <w:rsid w:val="00925242"/>
    <w:rsid w:val="00925765"/>
    <w:rsid w:val="00927E14"/>
    <w:rsid w:val="00940949"/>
    <w:rsid w:val="0094097D"/>
    <w:rsid w:val="009444A0"/>
    <w:rsid w:val="00956AAA"/>
    <w:rsid w:val="00971D8B"/>
    <w:rsid w:val="00972516"/>
    <w:rsid w:val="00975212"/>
    <w:rsid w:val="00984B87"/>
    <w:rsid w:val="0099098B"/>
    <w:rsid w:val="00991943"/>
    <w:rsid w:val="00996FA2"/>
    <w:rsid w:val="00997458"/>
    <w:rsid w:val="009A0FF0"/>
    <w:rsid w:val="009B23FB"/>
    <w:rsid w:val="009B6A22"/>
    <w:rsid w:val="009D65B9"/>
    <w:rsid w:val="009E6424"/>
    <w:rsid w:val="009E7246"/>
    <w:rsid w:val="009E7ACF"/>
    <w:rsid w:val="00A00C04"/>
    <w:rsid w:val="00A052C9"/>
    <w:rsid w:val="00A20BA5"/>
    <w:rsid w:val="00A35432"/>
    <w:rsid w:val="00A46DFD"/>
    <w:rsid w:val="00A50AC5"/>
    <w:rsid w:val="00A53EBE"/>
    <w:rsid w:val="00A70EAF"/>
    <w:rsid w:val="00A76F05"/>
    <w:rsid w:val="00A83E7B"/>
    <w:rsid w:val="00A9113A"/>
    <w:rsid w:val="00A93337"/>
    <w:rsid w:val="00A962B3"/>
    <w:rsid w:val="00AA5348"/>
    <w:rsid w:val="00AB1710"/>
    <w:rsid w:val="00AB7106"/>
    <w:rsid w:val="00AC3B0F"/>
    <w:rsid w:val="00AC5683"/>
    <w:rsid w:val="00AD26FA"/>
    <w:rsid w:val="00AD29A5"/>
    <w:rsid w:val="00AD564E"/>
    <w:rsid w:val="00AE1A16"/>
    <w:rsid w:val="00AF0ED6"/>
    <w:rsid w:val="00AF1C80"/>
    <w:rsid w:val="00AF29C4"/>
    <w:rsid w:val="00AF3C0E"/>
    <w:rsid w:val="00AF46E3"/>
    <w:rsid w:val="00B060B1"/>
    <w:rsid w:val="00B108D2"/>
    <w:rsid w:val="00B15B7F"/>
    <w:rsid w:val="00B22252"/>
    <w:rsid w:val="00B33C66"/>
    <w:rsid w:val="00B42636"/>
    <w:rsid w:val="00B46D17"/>
    <w:rsid w:val="00B53FEC"/>
    <w:rsid w:val="00B55299"/>
    <w:rsid w:val="00B63F6E"/>
    <w:rsid w:val="00B6411D"/>
    <w:rsid w:val="00B67CBE"/>
    <w:rsid w:val="00B8608E"/>
    <w:rsid w:val="00B87303"/>
    <w:rsid w:val="00B92ACC"/>
    <w:rsid w:val="00BA4F54"/>
    <w:rsid w:val="00BB5C4C"/>
    <w:rsid w:val="00BB7A29"/>
    <w:rsid w:val="00BC15D9"/>
    <w:rsid w:val="00BC19CD"/>
    <w:rsid w:val="00BC2C10"/>
    <w:rsid w:val="00BD0B65"/>
    <w:rsid w:val="00BD611C"/>
    <w:rsid w:val="00BF1CC1"/>
    <w:rsid w:val="00C0207C"/>
    <w:rsid w:val="00C14F57"/>
    <w:rsid w:val="00C15ADF"/>
    <w:rsid w:val="00C17534"/>
    <w:rsid w:val="00C26358"/>
    <w:rsid w:val="00C35BEE"/>
    <w:rsid w:val="00C423DD"/>
    <w:rsid w:val="00C57CA4"/>
    <w:rsid w:val="00C702A8"/>
    <w:rsid w:val="00C72A90"/>
    <w:rsid w:val="00C80914"/>
    <w:rsid w:val="00C86DA4"/>
    <w:rsid w:val="00C93AF9"/>
    <w:rsid w:val="00CA2C96"/>
    <w:rsid w:val="00CA612F"/>
    <w:rsid w:val="00CB33F0"/>
    <w:rsid w:val="00CB6489"/>
    <w:rsid w:val="00CB784F"/>
    <w:rsid w:val="00CE3349"/>
    <w:rsid w:val="00CF0C47"/>
    <w:rsid w:val="00CF67E2"/>
    <w:rsid w:val="00D04FB3"/>
    <w:rsid w:val="00D11FC3"/>
    <w:rsid w:val="00D1738E"/>
    <w:rsid w:val="00D303B6"/>
    <w:rsid w:val="00D326B5"/>
    <w:rsid w:val="00D353BC"/>
    <w:rsid w:val="00D36655"/>
    <w:rsid w:val="00D42DC7"/>
    <w:rsid w:val="00D47750"/>
    <w:rsid w:val="00D56A43"/>
    <w:rsid w:val="00D619D7"/>
    <w:rsid w:val="00D63DB6"/>
    <w:rsid w:val="00D76767"/>
    <w:rsid w:val="00D77AF5"/>
    <w:rsid w:val="00D82E4F"/>
    <w:rsid w:val="00D845E5"/>
    <w:rsid w:val="00D91E7E"/>
    <w:rsid w:val="00D93D94"/>
    <w:rsid w:val="00DC144F"/>
    <w:rsid w:val="00DC6C89"/>
    <w:rsid w:val="00DC7FF0"/>
    <w:rsid w:val="00DE08E0"/>
    <w:rsid w:val="00DE55D7"/>
    <w:rsid w:val="00DE7D64"/>
    <w:rsid w:val="00DF0769"/>
    <w:rsid w:val="00DF0BB3"/>
    <w:rsid w:val="00E11824"/>
    <w:rsid w:val="00E11AB5"/>
    <w:rsid w:val="00E246A2"/>
    <w:rsid w:val="00E26543"/>
    <w:rsid w:val="00E3485C"/>
    <w:rsid w:val="00E44AE7"/>
    <w:rsid w:val="00E47A05"/>
    <w:rsid w:val="00E54E64"/>
    <w:rsid w:val="00E61517"/>
    <w:rsid w:val="00E624DC"/>
    <w:rsid w:val="00E73C4B"/>
    <w:rsid w:val="00E812CA"/>
    <w:rsid w:val="00E91EF0"/>
    <w:rsid w:val="00EA0C9F"/>
    <w:rsid w:val="00EA4D3E"/>
    <w:rsid w:val="00EA785C"/>
    <w:rsid w:val="00EB068D"/>
    <w:rsid w:val="00EB3DB8"/>
    <w:rsid w:val="00EB5D62"/>
    <w:rsid w:val="00EB5D84"/>
    <w:rsid w:val="00EB7C04"/>
    <w:rsid w:val="00EC2D88"/>
    <w:rsid w:val="00EC4064"/>
    <w:rsid w:val="00ED2BEC"/>
    <w:rsid w:val="00ED5518"/>
    <w:rsid w:val="00EE3928"/>
    <w:rsid w:val="00EF2494"/>
    <w:rsid w:val="00EF6487"/>
    <w:rsid w:val="00EF6749"/>
    <w:rsid w:val="00F03E2F"/>
    <w:rsid w:val="00F048E0"/>
    <w:rsid w:val="00F107B1"/>
    <w:rsid w:val="00F15814"/>
    <w:rsid w:val="00F167E5"/>
    <w:rsid w:val="00F2151F"/>
    <w:rsid w:val="00F3122D"/>
    <w:rsid w:val="00F35E03"/>
    <w:rsid w:val="00F430D2"/>
    <w:rsid w:val="00F43313"/>
    <w:rsid w:val="00F45D8A"/>
    <w:rsid w:val="00F72662"/>
    <w:rsid w:val="00F7521D"/>
    <w:rsid w:val="00F777D4"/>
    <w:rsid w:val="00F80E32"/>
    <w:rsid w:val="00F8513C"/>
    <w:rsid w:val="00F85FB5"/>
    <w:rsid w:val="00F94A20"/>
    <w:rsid w:val="00F96F19"/>
    <w:rsid w:val="00FA21AC"/>
    <w:rsid w:val="00FB13D5"/>
    <w:rsid w:val="00FC11E2"/>
    <w:rsid w:val="00FC6232"/>
    <w:rsid w:val="00FC763E"/>
    <w:rsid w:val="00FC7901"/>
    <w:rsid w:val="00FD0E98"/>
    <w:rsid w:val="00FD17AB"/>
    <w:rsid w:val="00FD3B88"/>
    <w:rsid w:val="00FD3C08"/>
    <w:rsid w:val="00FD56BE"/>
    <w:rsid w:val="00FD56F0"/>
    <w:rsid w:val="00FF7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6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7D48"/>
    <w:pPr>
      <w:widowControl w:val="0"/>
      <w:spacing w:after="120"/>
    </w:pPr>
    <w:rPr>
      <w:rFonts w:ascii="Arial" w:hAnsi="Arial" w:cs="Arial"/>
      <w:sz w:val="24"/>
    </w:rPr>
  </w:style>
  <w:style w:type="paragraph" w:styleId="Heading1">
    <w:name w:val="heading 1"/>
    <w:basedOn w:val="Normal"/>
    <w:next w:val="Normal"/>
    <w:link w:val="Heading1Char"/>
    <w:qFormat/>
    <w:rsid w:val="008E4B22"/>
    <w:pPr>
      <w:keepNext/>
      <w:numPr>
        <w:numId w:val="42"/>
      </w:numPr>
      <w:spacing w:before="240" w:after="200"/>
      <w:outlineLvl w:val="0"/>
    </w:pPr>
    <w:rPr>
      <w:b/>
      <w:sz w:val="28"/>
    </w:rPr>
  </w:style>
  <w:style w:type="paragraph" w:styleId="Heading2">
    <w:name w:val="heading 2"/>
    <w:basedOn w:val="Normal"/>
    <w:next w:val="Normal"/>
    <w:link w:val="Heading2Char"/>
    <w:qFormat/>
    <w:rsid w:val="008E4B22"/>
    <w:pPr>
      <w:keepNext/>
      <w:numPr>
        <w:ilvl w:val="1"/>
        <w:numId w:val="42"/>
      </w:numPr>
      <w:spacing w:before="240"/>
      <w:outlineLvl w:val="1"/>
    </w:pPr>
    <w:rPr>
      <w:b/>
    </w:rPr>
  </w:style>
  <w:style w:type="paragraph" w:styleId="Heading3">
    <w:name w:val="heading 3"/>
    <w:basedOn w:val="Normal"/>
    <w:next w:val="Normal"/>
    <w:link w:val="Heading3Char"/>
    <w:qFormat/>
    <w:rsid w:val="008E4B22"/>
    <w:pPr>
      <w:keepNext/>
      <w:numPr>
        <w:ilvl w:val="2"/>
        <w:numId w:val="4"/>
      </w:numPr>
      <w:tabs>
        <w:tab w:val="clear" w:pos="2160"/>
      </w:tabs>
      <w:spacing w:before="240"/>
      <w:ind w:left="1703" w:hanging="851"/>
      <w:outlineLvl w:val="2"/>
    </w:pPr>
    <w:rPr>
      <w:b/>
    </w:rPr>
  </w:style>
  <w:style w:type="paragraph" w:styleId="Heading4">
    <w:name w:val="heading 4"/>
    <w:basedOn w:val="Normal"/>
    <w:next w:val="Normal"/>
    <w:link w:val="Heading4Char"/>
    <w:qFormat/>
    <w:rsid w:val="008E4B22"/>
    <w:pPr>
      <w:keepNext/>
      <w:outlineLvl w:val="3"/>
    </w:pPr>
    <w:rPr>
      <w:b/>
    </w:rPr>
  </w:style>
  <w:style w:type="paragraph" w:styleId="Heading5">
    <w:name w:val="heading 5"/>
    <w:basedOn w:val="Normal"/>
    <w:next w:val="Normal"/>
    <w:semiHidden/>
    <w:unhideWhenUsed/>
    <w:qFormat/>
    <w:rsid w:val="001F0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rsid w:val="001F0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rsid w:val="001F0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rsid w:val="001F0CC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semiHidden/>
    <w:unhideWhenUsed/>
    <w:qFormat/>
    <w:rsid w:val="001F0CC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F0CC2"/>
    <w:pPr>
      <w:jc w:val="both"/>
    </w:pPr>
  </w:style>
  <w:style w:type="paragraph" w:customStyle="1" w:styleId="DSLOBulletList">
    <w:name w:val="DSLO Bullet List"/>
    <w:basedOn w:val="Normal"/>
    <w:rsid w:val="001F0CC2"/>
    <w:pPr>
      <w:numPr>
        <w:numId w:val="1"/>
      </w:numPr>
    </w:pPr>
  </w:style>
  <w:style w:type="paragraph" w:styleId="Footer">
    <w:name w:val="footer"/>
    <w:basedOn w:val="Normal"/>
    <w:link w:val="FooterChar"/>
    <w:uiPriority w:val="99"/>
    <w:rsid w:val="001F0CC2"/>
    <w:pPr>
      <w:tabs>
        <w:tab w:val="center" w:pos="4153"/>
        <w:tab w:val="right" w:pos="8306"/>
      </w:tabs>
    </w:pPr>
  </w:style>
  <w:style w:type="character" w:styleId="PageNumber">
    <w:name w:val="page number"/>
    <w:basedOn w:val="DefaultParagraphFont"/>
    <w:rsid w:val="001F0CC2"/>
  </w:style>
  <w:style w:type="paragraph" w:styleId="BodyText2">
    <w:name w:val="Body Text 2"/>
    <w:basedOn w:val="Normal"/>
    <w:rsid w:val="001F0CC2"/>
    <w:rPr>
      <w:b/>
      <w:bCs/>
    </w:rPr>
  </w:style>
  <w:style w:type="paragraph" w:styleId="BodyText3">
    <w:name w:val="Body Text 3"/>
    <w:basedOn w:val="Normal"/>
    <w:rsid w:val="001F0CC2"/>
    <w:pPr>
      <w:jc w:val="center"/>
    </w:pPr>
  </w:style>
  <w:style w:type="paragraph" w:styleId="Title">
    <w:name w:val="Title"/>
    <w:basedOn w:val="Normal"/>
    <w:qFormat/>
    <w:rsid w:val="001F0CC2"/>
    <w:pPr>
      <w:jc w:val="center"/>
    </w:pPr>
    <w:rPr>
      <w:b/>
      <w:bCs/>
      <w:sz w:val="36"/>
    </w:rPr>
  </w:style>
  <w:style w:type="paragraph" w:styleId="TOC1">
    <w:name w:val="toc 1"/>
    <w:basedOn w:val="Normal"/>
    <w:next w:val="Normal"/>
    <w:autoRedefine/>
    <w:uiPriority w:val="39"/>
    <w:qFormat/>
    <w:rsid w:val="001F0CC2"/>
    <w:pPr>
      <w:spacing w:line="480" w:lineRule="auto"/>
    </w:pPr>
  </w:style>
  <w:style w:type="paragraph" w:styleId="TOC2">
    <w:name w:val="toc 2"/>
    <w:basedOn w:val="Normal"/>
    <w:next w:val="Normal"/>
    <w:autoRedefine/>
    <w:uiPriority w:val="39"/>
    <w:rsid w:val="00176056"/>
    <w:pPr>
      <w:tabs>
        <w:tab w:val="left" w:pos="960"/>
        <w:tab w:val="right" w:leader="dot" w:pos="9016"/>
      </w:tabs>
      <w:spacing w:line="480" w:lineRule="auto"/>
      <w:ind w:left="284"/>
    </w:pPr>
    <w:rPr>
      <w:noProof/>
    </w:rPr>
  </w:style>
  <w:style w:type="paragraph" w:styleId="TOC3">
    <w:name w:val="toc 3"/>
    <w:basedOn w:val="Normal"/>
    <w:next w:val="Normal"/>
    <w:autoRedefine/>
    <w:uiPriority w:val="39"/>
    <w:qFormat/>
    <w:rsid w:val="001F0CC2"/>
    <w:pPr>
      <w:ind w:left="480"/>
    </w:pPr>
  </w:style>
  <w:style w:type="paragraph" w:styleId="TOC4">
    <w:name w:val="toc 4"/>
    <w:basedOn w:val="Normal"/>
    <w:next w:val="Normal"/>
    <w:autoRedefine/>
    <w:semiHidden/>
    <w:rsid w:val="001F0CC2"/>
    <w:pPr>
      <w:ind w:left="720"/>
    </w:pPr>
  </w:style>
  <w:style w:type="paragraph" w:styleId="TOC5">
    <w:name w:val="toc 5"/>
    <w:basedOn w:val="Normal"/>
    <w:next w:val="Normal"/>
    <w:autoRedefine/>
    <w:semiHidden/>
    <w:rsid w:val="001F0CC2"/>
    <w:pPr>
      <w:ind w:left="960"/>
    </w:pPr>
  </w:style>
  <w:style w:type="paragraph" w:styleId="TOC6">
    <w:name w:val="toc 6"/>
    <w:basedOn w:val="Normal"/>
    <w:next w:val="Normal"/>
    <w:autoRedefine/>
    <w:semiHidden/>
    <w:rsid w:val="001F0CC2"/>
    <w:pPr>
      <w:ind w:left="1200"/>
    </w:pPr>
  </w:style>
  <w:style w:type="paragraph" w:styleId="TOC7">
    <w:name w:val="toc 7"/>
    <w:basedOn w:val="Normal"/>
    <w:next w:val="Normal"/>
    <w:autoRedefine/>
    <w:semiHidden/>
    <w:rsid w:val="001F0CC2"/>
    <w:pPr>
      <w:ind w:left="1440"/>
    </w:pPr>
  </w:style>
  <w:style w:type="paragraph" w:styleId="TOC8">
    <w:name w:val="toc 8"/>
    <w:basedOn w:val="Normal"/>
    <w:next w:val="Normal"/>
    <w:autoRedefine/>
    <w:semiHidden/>
    <w:rsid w:val="001F0CC2"/>
    <w:pPr>
      <w:ind w:left="1680"/>
    </w:pPr>
  </w:style>
  <w:style w:type="paragraph" w:styleId="TOC9">
    <w:name w:val="toc 9"/>
    <w:basedOn w:val="Normal"/>
    <w:next w:val="Normal"/>
    <w:autoRedefine/>
    <w:semiHidden/>
    <w:rsid w:val="001F0CC2"/>
    <w:pPr>
      <w:ind w:left="1920"/>
    </w:pPr>
  </w:style>
  <w:style w:type="character" w:styleId="Hyperlink">
    <w:name w:val="Hyperlink"/>
    <w:basedOn w:val="DefaultParagraphFont"/>
    <w:uiPriority w:val="99"/>
    <w:rsid w:val="001F0CC2"/>
    <w:rPr>
      <w:color w:val="0000FF"/>
      <w:u w:val="single"/>
    </w:rPr>
  </w:style>
  <w:style w:type="paragraph" w:customStyle="1" w:styleId="Bulletlist">
    <w:name w:val="Bullet list"/>
    <w:basedOn w:val="Normal"/>
    <w:rsid w:val="001F0CC2"/>
    <w:pPr>
      <w:numPr>
        <w:numId w:val="2"/>
      </w:numPr>
    </w:pPr>
  </w:style>
  <w:style w:type="paragraph" w:styleId="Header">
    <w:name w:val="header"/>
    <w:basedOn w:val="Normal"/>
    <w:link w:val="HeaderChar"/>
    <w:uiPriority w:val="99"/>
    <w:rsid w:val="001F0CC2"/>
    <w:pPr>
      <w:tabs>
        <w:tab w:val="center" w:pos="4153"/>
        <w:tab w:val="right" w:pos="8306"/>
      </w:tabs>
    </w:pPr>
  </w:style>
  <w:style w:type="character" w:styleId="FollowedHyperlink">
    <w:name w:val="FollowedHyperlink"/>
    <w:basedOn w:val="DefaultParagraphFont"/>
    <w:rsid w:val="001F0CC2"/>
    <w:rPr>
      <w:color w:val="800080"/>
      <w:u w:val="single"/>
    </w:rPr>
  </w:style>
  <w:style w:type="paragraph" w:customStyle="1" w:styleId="Default">
    <w:name w:val="Default"/>
    <w:rsid w:val="00D77AF5"/>
    <w:pPr>
      <w:autoSpaceDE w:val="0"/>
      <w:autoSpaceDN w:val="0"/>
      <w:adjustRightInd w:val="0"/>
    </w:pPr>
    <w:rPr>
      <w:rFonts w:ascii="FNGGLL+TimesNewRoman,Bold" w:hAnsi="FNGGLL+TimesNewRoman,Bold" w:cs="FNGGLL+TimesNewRoman,Bold"/>
      <w:color w:val="000000"/>
      <w:sz w:val="24"/>
      <w:szCs w:val="24"/>
    </w:rPr>
  </w:style>
  <w:style w:type="table" w:styleId="TableGrid">
    <w:name w:val="Table Grid"/>
    <w:basedOn w:val="TableNormal"/>
    <w:uiPriority w:val="59"/>
    <w:rsid w:val="0034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65FD1"/>
    <w:rPr>
      <w:rFonts w:ascii="Tahoma" w:hAnsi="Tahoma" w:cs="Tahoma"/>
      <w:sz w:val="16"/>
      <w:szCs w:val="16"/>
    </w:rPr>
  </w:style>
  <w:style w:type="character" w:styleId="CommentReference">
    <w:name w:val="annotation reference"/>
    <w:basedOn w:val="DefaultParagraphFont"/>
    <w:semiHidden/>
    <w:rsid w:val="008F375A"/>
    <w:rPr>
      <w:sz w:val="16"/>
      <w:szCs w:val="16"/>
    </w:rPr>
  </w:style>
  <w:style w:type="paragraph" w:styleId="CommentText">
    <w:name w:val="annotation text"/>
    <w:basedOn w:val="Normal"/>
    <w:semiHidden/>
    <w:rsid w:val="008F375A"/>
    <w:rPr>
      <w:sz w:val="20"/>
    </w:rPr>
  </w:style>
  <w:style w:type="paragraph" w:styleId="CommentSubject">
    <w:name w:val="annotation subject"/>
    <w:basedOn w:val="CommentText"/>
    <w:next w:val="CommentText"/>
    <w:semiHidden/>
    <w:rsid w:val="008F375A"/>
    <w:rPr>
      <w:b/>
      <w:bCs/>
    </w:rPr>
  </w:style>
  <w:style w:type="paragraph" w:styleId="DocumentMap">
    <w:name w:val="Document Map"/>
    <w:basedOn w:val="Normal"/>
    <w:semiHidden/>
    <w:rsid w:val="00ED5518"/>
    <w:pPr>
      <w:shd w:val="clear" w:color="auto" w:fill="000080"/>
    </w:pPr>
    <w:rPr>
      <w:rFonts w:ascii="Tahoma" w:hAnsi="Tahoma" w:cs="Tahoma"/>
      <w:sz w:val="20"/>
    </w:rPr>
  </w:style>
  <w:style w:type="paragraph" w:styleId="ListParagraph">
    <w:name w:val="List Paragraph"/>
    <w:basedOn w:val="Normal"/>
    <w:uiPriority w:val="34"/>
    <w:qFormat/>
    <w:rsid w:val="00CB33F0"/>
    <w:pPr>
      <w:ind w:left="720"/>
    </w:pPr>
  </w:style>
  <w:style w:type="paragraph" w:styleId="Caption">
    <w:name w:val="caption"/>
    <w:basedOn w:val="Normal"/>
    <w:next w:val="Normal"/>
    <w:link w:val="CaptionChar"/>
    <w:uiPriority w:val="35"/>
    <w:unhideWhenUsed/>
    <w:qFormat/>
    <w:rsid w:val="008E4B22"/>
    <w:pPr>
      <w:tabs>
        <w:tab w:val="left" w:pos="1418"/>
      </w:tabs>
      <w:spacing w:after="200"/>
      <w:ind w:left="1418" w:hanging="1418"/>
    </w:pPr>
    <w:rPr>
      <w:bCs/>
      <w:color w:val="595959" w:themeColor="text1" w:themeTint="A6"/>
      <w:szCs w:val="18"/>
    </w:rPr>
  </w:style>
  <w:style w:type="character" w:customStyle="1" w:styleId="Heading4Char">
    <w:name w:val="Heading 4 Char"/>
    <w:basedOn w:val="DefaultParagraphFont"/>
    <w:link w:val="Heading4"/>
    <w:rsid w:val="008E4B22"/>
    <w:rPr>
      <w:rFonts w:ascii="Arial" w:hAnsi="Arial" w:cs="Arial"/>
      <w:b/>
      <w:sz w:val="24"/>
    </w:rPr>
  </w:style>
  <w:style w:type="paragraph" w:styleId="NormalWeb">
    <w:name w:val="Normal (Web)"/>
    <w:basedOn w:val="Normal"/>
    <w:uiPriority w:val="99"/>
    <w:unhideWhenUsed/>
    <w:rsid w:val="00E47A05"/>
    <w:pPr>
      <w:spacing w:before="100" w:beforeAutospacing="1" w:after="100" w:afterAutospacing="1"/>
    </w:pPr>
    <w:rPr>
      <w:lang w:val="en-US"/>
    </w:rPr>
  </w:style>
  <w:style w:type="paragraph" w:styleId="Revision">
    <w:name w:val="Revision"/>
    <w:hidden/>
    <w:uiPriority w:val="99"/>
    <w:semiHidden/>
    <w:rsid w:val="000267B3"/>
    <w:rPr>
      <w:sz w:val="24"/>
      <w:szCs w:val="24"/>
      <w:lang w:eastAsia="en-US"/>
    </w:rPr>
  </w:style>
  <w:style w:type="paragraph" w:styleId="TOCHeading">
    <w:name w:val="TOC Heading"/>
    <w:basedOn w:val="Heading1"/>
    <w:next w:val="Normal"/>
    <w:uiPriority w:val="39"/>
    <w:unhideWhenUsed/>
    <w:qFormat/>
    <w:rsid w:val="000A742F"/>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customStyle="1" w:styleId="Style2">
    <w:name w:val="Style2"/>
    <w:basedOn w:val="Normal"/>
    <w:link w:val="Style2Char"/>
    <w:qFormat/>
    <w:rsid w:val="008E4B22"/>
    <w:pPr>
      <w:ind w:left="567" w:hanging="567"/>
    </w:pPr>
    <w:rPr>
      <w:rFonts w:cs="Times New Roman"/>
    </w:rPr>
  </w:style>
  <w:style w:type="character" w:customStyle="1" w:styleId="Style2Char">
    <w:name w:val="Style2 Char"/>
    <w:basedOn w:val="DefaultParagraphFont"/>
    <w:link w:val="Style2"/>
    <w:rsid w:val="008E4B22"/>
    <w:rPr>
      <w:rFonts w:ascii="Arial" w:hAnsi="Arial"/>
      <w:sz w:val="24"/>
    </w:rPr>
  </w:style>
  <w:style w:type="paragraph" w:customStyle="1" w:styleId="Equation">
    <w:name w:val="Equation"/>
    <w:basedOn w:val="Caption"/>
    <w:next w:val="Normal"/>
    <w:link w:val="EquationChar"/>
    <w:qFormat/>
    <w:rsid w:val="008E4B22"/>
    <w:pPr>
      <w:tabs>
        <w:tab w:val="clear" w:pos="1418"/>
        <w:tab w:val="right" w:pos="9072"/>
      </w:tabs>
      <w:spacing w:before="120" w:after="120"/>
    </w:pPr>
    <w:rPr>
      <w:rFonts w:cs="Times New Roman"/>
      <w:color w:val="000000" w:themeColor="text1"/>
    </w:rPr>
  </w:style>
  <w:style w:type="character" w:customStyle="1" w:styleId="EquationChar">
    <w:name w:val="Equation Char"/>
    <w:basedOn w:val="CaptionChar"/>
    <w:link w:val="Equation"/>
    <w:rsid w:val="008E4B22"/>
    <w:rPr>
      <w:rFonts w:ascii="Arial" w:hAnsi="Arial" w:cs="Arial"/>
      <w:bCs/>
      <w:color w:val="000000" w:themeColor="text1"/>
      <w:sz w:val="24"/>
      <w:szCs w:val="18"/>
    </w:rPr>
  </w:style>
  <w:style w:type="paragraph" w:customStyle="1" w:styleId="Example">
    <w:name w:val="Example"/>
    <w:basedOn w:val="Normal"/>
    <w:next w:val="Normal"/>
    <w:link w:val="ExampleChar"/>
    <w:qFormat/>
    <w:rsid w:val="008E4B22"/>
    <w:pPr>
      <w:keepNext/>
      <w:widowControl/>
      <w:spacing w:before="120"/>
    </w:pPr>
    <w:rPr>
      <w:rFonts w:cs="Times New Roman"/>
      <w:b/>
    </w:rPr>
  </w:style>
  <w:style w:type="character" w:customStyle="1" w:styleId="ExampleChar">
    <w:name w:val="Example Char"/>
    <w:basedOn w:val="DefaultParagraphFont"/>
    <w:link w:val="Example"/>
    <w:rsid w:val="008E4B22"/>
    <w:rPr>
      <w:rFonts w:ascii="Arial" w:hAnsi="Arial"/>
      <w:b/>
      <w:sz w:val="24"/>
    </w:rPr>
  </w:style>
  <w:style w:type="character" w:customStyle="1" w:styleId="Heading1Char">
    <w:name w:val="Heading 1 Char"/>
    <w:basedOn w:val="DefaultParagraphFont"/>
    <w:link w:val="Heading1"/>
    <w:rsid w:val="008E4B22"/>
    <w:rPr>
      <w:rFonts w:ascii="Arial" w:hAnsi="Arial" w:cs="Arial"/>
      <w:b/>
      <w:sz w:val="28"/>
    </w:rPr>
  </w:style>
  <w:style w:type="character" w:customStyle="1" w:styleId="Heading2Char">
    <w:name w:val="Heading 2 Char"/>
    <w:basedOn w:val="DefaultParagraphFont"/>
    <w:link w:val="Heading2"/>
    <w:rsid w:val="008E4B22"/>
    <w:rPr>
      <w:rFonts w:ascii="Arial" w:hAnsi="Arial" w:cs="Arial"/>
      <w:b/>
      <w:sz w:val="24"/>
    </w:rPr>
  </w:style>
  <w:style w:type="character" w:customStyle="1" w:styleId="Heading3Char">
    <w:name w:val="Heading 3 Char"/>
    <w:basedOn w:val="DefaultParagraphFont"/>
    <w:link w:val="Heading3"/>
    <w:rsid w:val="008E4B22"/>
    <w:rPr>
      <w:rFonts w:ascii="Arial" w:hAnsi="Arial" w:cs="Arial"/>
      <w:b/>
      <w:sz w:val="24"/>
    </w:rPr>
  </w:style>
  <w:style w:type="character" w:customStyle="1" w:styleId="CaptionChar">
    <w:name w:val="Caption Char"/>
    <w:basedOn w:val="DefaultParagraphFont"/>
    <w:link w:val="Caption"/>
    <w:rsid w:val="008E4B22"/>
    <w:rPr>
      <w:rFonts w:ascii="Arial" w:hAnsi="Arial" w:cs="Arial"/>
      <w:bCs/>
      <w:color w:val="595959" w:themeColor="text1" w:themeTint="A6"/>
      <w:sz w:val="24"/>
      <w:szCs w:val="18"/>
    </w:rPr>
  </w:style>
  <w:style w:type="character" w:styleId="PlaceholderText">
    <w:name w:val="Placeholder Text"/>
    <w:basedOn w:val="DefaultParagraphFont"/>
    <w:uiPriority w:val="99"/>
    <w:semiHidden/>
    <w:rsid w:val="00457549"/>
    <w:rPr>
      <w:color w:val="808080"/>
    </w:rPr>
  </w:style>
  <w:style w:type="character" w:customStyle="1" w:styleId="FooterChar">
    <w:name w:val="Footer Char"/>
    <w:basedOn w:val="DefaultParagraphFont"/>
    <w:link w:val="Footer"/>
    <w:uiPriority w:val="99"/>
    <w:rsid w:val="00D1738E"/>
    <w:rPr>
      <w:rFonts w:ascii="Arial" w:hAnsi="Arial" w:cs="Arial"/>
      <w:sz w:val="24"/>
    </w:rPr>
  </w:style>
  <w:style w:type="character" w:customStyle="1" w:styleId="HeaderChar">
    <w:name w:val="Header Char"/>
    <w:basedOn w:val="DefaultParagraphFont"/>
    <w:link w:val="Header"/>
    <w:uiPriority w:val="99"/>
    <w:rsid w:val="00042DD6"/>
    <w:rPr>
      <w:rFonts w:ascii="Arial" w:hAnsi="Arial" w:cs="Arial"/>
      <w:sz w:val="24"/>
    </w:rPr>
  </w:style>
  <w:style w:type="table" w:styleId="PlainTable5">
    <w:name w:val="Plain Table 5"/>
    <w:basedOn w:val="TableNormal"/>
    <w:uiPriority w:val="45"/>
    <w:rsid w:val="000368ED"/>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123">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hart" Target="charts/chart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hart" Target="charts/chart6.xm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chart" Target="charts/chart5.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arlon%20Guanoluisa\Desktop\UoM%20Year%202\Embedded%20System%20Project\Report%20Motors\Graphs%20-%20copi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arlon%20Guanoluisa\Desktop\UoM%20Year%202\Embedded%20System%20Project\Report%20Motors\Graphs%20-%20copia.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lon%20Guanoluisa\Desktop\UoM%20Year%202\Embedded%20System%20Project\Report%20Motors\Copia%20de%20Graphs%20-%20copia.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lon%20Guanoluisa\Desktop\UoM%20Year%202\Embedded%20System%20Project\Report%20Motors\Copia%20de%20Graphs%20-%20copia.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Stalled</c:v>
          </c:tx>
          <c:spPr>
            <a:ln w="19050">
              <a:noFill/>
            </a:ln>
          </c:spPr>
          <c:marker>
            <c:symbol val="circle"/>
            <c:size val="5"/>
          </c:marker>
          <c:trendline>
            <c:spPr>
              <a:ln>
                <a:solidFill>
                  <a:srgbClr val="0070C0"/>
                </a:solidFill>
              </a:ln>
            </c:spPr>
            <c:trendlineType val="linear"/>
            <c:dispRSqr val="0"/>
            <c:dispEq val="1"/>
            <c:trendlineLbl>
              <c:layout>
                <c:manualLayout>
                  <c:x val="-0.21759865600970732"/>
                  <c:y val="9.5368078990126212E-2"/>
                </c:manualLayout>
              </c:layout>
              <c:tx>
                <c:rich>
                  <a:bodyPr/>
                  <a:lstStyle/>
                  <a:p>
                    <a:pPr>
                      <a:defRPr/>
                    </a:pPr>
                    <a:r>
                      <a:rPr lang="en-US"/>
                      <a:t>y = 2.4211x + 0.1568</a:t>
                    </a:r>
                  </a:p>
                </c:rich>
              </c:tx>
              <c:numFmt formatCode="General" sourceLinked="0"/>
            </c:trendlineLbl>
          </c:trendline>
          <c:xVal>
            <c:numRef>
              <c:f>'[Graphs - copia.xlsx]I vs V'!$C$3:$C$14</c:f>
              <c:numCache>
                <c:formatCode>General</c:formatCode>
                <c:ptCount val="12"/>
                <c:pt idx="0">
                  <c:v>0.34</c:v>
                </c:pt>
                <c:pt idx="1">
                  <c:v>0.44</c:v>
                </c:pt>
                <c:pt idx="2">
                  <c:v>0.55000000000000004</c:v>
                </c:pt>
                <c:pt idx="3">
                  <c:v>0.66</c:v>
                </c:pt>
                <c:pt idx="4">
                  <c:v>0.76</c:v>
                </c:pt>
                <c:pt idx="5">
                  <c:v>0.86</c:v>
                </c:pt>
                <c:pt idx="6">
                  <c:v>0.99</c:v>
                </c:pt>
                <c:pt idx="7">
                  <c:v>1.1000000000000001</c:v>
                </c:pt>
                <c:pt idx="8">
                  <c:v>1.19</c:v>
                </c:pt>
                <c:pt idx="9">
                  <c:v>1.28</c:v>
                </c:pt>
                <c:pt idx="10">
                  <c:v>1.37</c:v>
                </c:pt>
              </c:numCache>
            </c:numRef>
          </c:xVal>
          <c:yVal>
            <c:numRef>
              <c:f>'[Graphs - copia.xlsx]I vs V'!$D$3:$D$14</c:f>
              <c:numCache>
                <c:formatCode>General</c:formatCode>
                <c:ptCount val="12"/>
                <c:pt idx="0">
                  <c:v>0.95599999999999996</c:v>
                </c:pt>
                <c:pt idx="1">
                  <c:v>1.2430000000000001</c:v>
                </c:pt>
                <c:pt idx="2">
                  <c:v>1.4970000000000001</c:v>
                </c:pt>
                <c:pt idx="3">
                  <c:v>1.748</c:v>
                </c:pt>
                <c:pt idx="4">
                  <c:v>2.028</c:v>
                </c:pt>
                <c:pt idx="5">
                  <c:v>2.2570000000000001</c:v>
                </c:pt>
                <c:pt idx="6">
                  <c:v>2.5459999999999998</c:v>
                </c:pt>
                <c:pt idx="7">
                  <c:v>2.73</c:v>
                </c:pt>
                <c:pt idx="8">
                  <c:v>3.0529999999999999</c:v>
                </c:pt>
                <c:pt idx="9">
                  <c:v>3.2469999999999999</c:v>
                </c:pt>
                <c:pt idx="10">
                  <c:v>3.5169999999999999</c:v>
                </c:pt>
              </c:numCache>
            </c:numRef>
          </c:yVal>
          <c:smooth val="0"/>
          <c:extLst>
            <c:ext xmlns:c16="http://schemas.microsoft.com/office/drawing/2014/chart" uri="{C3380CC4-5D6E-409C-BE32-E72D297353CC}">
              <c16:uniqueId val="{00000001-E68D-1742-B839-13BC59031718}"/>
            </c:ext>
          </c:extLst>
        </c:ser>
        <c:ser>
          <c:idx val="1"/>
          <c:order val="1"/>
          <c:tx>
            <c:v>Stalled (High torque)</c:v>
          </c:tx>
          <c:spPr>
            <a:ln w="19050">
              <a:noFill/>
            </a:ln>
          </c:spPr>
          <c:marker>
            <c:symbol val="x"/>
            <c:size val="5"/>
          </c:marker>
          <c:trendline>
            <c:spPr>
              <a:ln>
                <a:solidFill>
                  <a:schemeClr val="accent2"/>
                </a:solidFill>
              </a:ln>
            </c:spPr>
            <c:trendlineType val="linear"/>
            <c:dispRSqr val="0"/>
            <c:dispEq val="1"/>
            <c:trendlineLbl>
              <c:layout>
                <c:manualLayout>
                  <c:x val="0.17499934053469446"/>
                  <c:y val="0.40647919010123734"/>
                </c:manualLayout>
              </c:layout>
              <c:tx>
                <c:rich>
                  <a:bodyPr/>
                  <a:lstStyle/>
                  <a:p>
                    <a:pPr>
                      <a:defRPr/>
                    </a:pPr>
                    <a:r>
                      <a:rPr lang="en-US"/>
                      <a:t>y = 2,0136x + 0,5305</a:t>
                    </a:r>
                  </a:p>
                </c:rich>
              </c:tx>
              <c:numFmt formatCode="General" sourceLinked="0"/>
            </c:trendlineLbl>
          </c:trendline>
          <c:xVal>
            <c:numRef>
              <c:f>'[Graphs - copia.xlsx]I vs V'!$N$2:$N$12</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'[Graphs - copia.xlsx]I vs V'!$O$2:$O$12</c:f>
              <c:numCache>
                <c:formatCode>General</c:formatCode>
                <c:ptCount val="11"/>
                <c:pt idx="0">
                  <c:v>3.1190000000000002</c:v>
                </c:pt>
                <c:pt idx="1">
                  <c:v>2.843</c:v>
                </c:pt>
                <c:pt idx="2">
                  <c:v>2.6179999999999999</c:v>
                </c:pt>
                <c:pt idx="3">
                  <c:v>2.4529999999999998</c:v>
                </c:pt>
                <c:pt idx="4">
                  <c:v>2.242</c:v>
                </c:pt>
                <c:pt idx="5">
                  <c:v>2.0099999999999998</c:v>
                </c:pt>
                <c:pt idx="6">
                  <c:v>1.82</c:v>
                </c:pt>
                <c:pt idx="7">
                  <c:v>1.61</c:v>
                </c:pt>
                <c:pt idx="8">
                  <c:v>1.409</c:v>
                </c:pt>
                <c:pt idx="9">
                  <c:v>1.2130000000000001</c:v>
                </c:pt>
                <c:pt idx="10">
                  <c:v>1.03</c:v>
                </c:pt>
              </c:numCache>
            </c:numRef>
          </c:yVal>
          <c:smooth val="0"/>
          <c:extLst>
            <c:ext xmlns:c16="http://schemas.microsoft.com/office/drawing/2014/chart" uri="{C3380CC4-5D6E-409C-BE32-E72D297353CC}">
              <c16:uniqueId val="{00000003-E68D-1742-B839-13BC59031718}"/>
            </c:ext>
          </c:extLst>
        </c:ser>
        <c:dLbls>
          <c:showLegendKey val="0"/>
          <c:showVal val="0"/>
          <c:showCatName val="0"/>
          <c:showSerName val="0"/>
          <c:showPercent val="0"/>
          <c:showBubbleSize val="0"/>
        </c:dLbls>
        <c:axId val="94421376"/>
        <c:axId val="94423296"/>
      </c:scatterChart>
      <c:valAx>
        <c:axId val="94421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en-GB"/>
                  <a:t>Current (A)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94423296"/>
        <c:crosses val="autoZero"/>
        <c:crossBetween val="midCat"/>
      </c:valAx>
      <c:valAx>
        <c:axId val="9442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Voltage (V)</a:t>
                </a:r>
              </a:p>
            </c:rich>
          </c:tx>
          <c:layout>
            <c:manualLayout>
              <c:xMode val="edge"/>
              <c:yMode val="edge"/>
              <c:x val="2.2995714435037107E-2"/>
              <c:y val="0.3346873528050920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94421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t" anchorCtr="0"/>
    <a:lstStyle/>
    <a:p>
      <a:pPr>
        <a:defRPr>
          <a:ln>
            <a:noFill/>
          </a:ln>
          <a:solidFill>
            <a:schemeClr val="tx1"/>
          </a:solidFill>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Stalled</c:v>
          </c:tx>
          <c:spPr>
            <a:ln w="19050">
              <a:noFill/>
            </a:ln>
          </c:spPr>
          <c:marker>
            <c:symbol val="circle"/>
            <c:size val="5"/>
          </c:marker>
          <c:trendline>
            <c:spPr>
              <a:ln>
                <a:solidFill>
                  <a:srgbClr val="0070C0"/>
                </a:solidFill>
              </a:ln>
            </c:spPr>
            <c:trendlineType val="linear"/>
            <c:dispRSqr val="0"/>
            <c:dispEq val="1"/>
            <c:trendlineLbl>
              <c:layout>
                <c:manualLayout>
                  <c:x val="-0.21759865600970732"/>
                  <c:y val="9.5368078990126212E-2"/>
                </c:manualLayout>
              </c:layout>
              <c:tx>
                <c:rich>
                  <a:bodyPr/>
                  <a:lstStyle/>
                  <a:p>
                    <a:pPr>
                      <a:defRPr/>
                    </a:pPr>
                    <a:r>
                      <a:rPr lang="en-US"/>
                      <a:t>y = 2.4211x + 0.1568</a:t>
                    </a:r>
                  </a:p>
                </c:rich>
              </c:tx>
              <c:numFmt formatCode="General" sourceLinked="0"/>
            </c:trendlineLbl>
          </c:trendline>
          <c:xVal>
            <c:numRef>
              <c:f>'[Graphs - copia.xlsx]I vs V'!$C$3:$C$14</c:f>
              <c:numCache>
                <c:formatCode>General</c:formatCode>
                <c:ptCount val="12"/>
                <c:pt idx="0">
                  <c:v>0.34</c:v>
                </c:pt>
                <c:pt idx="1">
                  <c:v>0.44</c:v>
                </c:pt>
                <c:pt idx="2">
                  <c:v>0.55000000000000004</c:v>
                </c:pt>
                <c:pt idx="3">
                  <c:v>0.66</c:v>
                </c:pt>
                <c:pt idx="4">
                  <c:v>0.76</c:v>
                </c:pt>
                <c:pt idx="5">
                  <c:v>0.86</c:v>
                </c:pt>
                <c:pt idx="6">
                  <c:v>0.99</c:v>
                </c:pt>
                <c:pt idx="7">
                  <c:v>1.1000000000000001</c:v>
                </c:pt>
                <c:pt idx="8">
                  <c:v>1.19</c:v>
                </c:pt>
                <c:pt idx="9">
                  <c:v>1.28</c:v>
                </c:pt>
                <c:pt idx="10">
                  <c:v>1.37</c:v>
                </c:pt>
              </c:numCache>
            </c:numRef>
          </c:xVal>
          <c:yVal>
            <c:numRef>
              <c:f>'[Graphs - copia.xlsx]I vs V'!$D$3:$D$14</c:f>
              <c:numCache>
                <c:formatCode>General</c:formatCode>
                <c:ptCount val="12"/>
                <c:pt idx="0">
                  <c:v>0.95599999999999996</c:v>
                </c:pt>
                <c:pt idx="1">
                  <c:v>1.2430000000000001</c:v>
                </c:pt>
                <c:pt idx="2">
                  <c:v>1.4970000000000001</c:v>
                </c:pt>
                <c:pt idx="3">
                  <c:v>1.748</c:v>
                </c:pt>
                <c:pt idx="4">
                  <c:v>2.028</c:v>
                </c:pt>
                <c:pt idx="5">
                  <c:v>2.2570000000000001</c:v>
                </c:pt>
                <c:pt idx="6">
                  <c:v>2.5459999999999998</c:v>
                </c:pt>
                <c:pt idx="7">
                  <c:v>2.73</c:v>
                </c:pt>
                <c:pt idx="8">
                  <c:v>3.0529999999999999</c:v>
                </c:pt>
                <c:pt idx="9">
                  <c:v>3.2469999999999999</c:v>
                </c:pt>
                <c:pt idx="10">
                  <c:v>3.5169999999999999</c:v>
                </c:pt>
              </c:numCache>
            </c:numRef>
          </c:yVal>
          <c:smooth val="0"/>
          <c:extLst>
            <c:ext xmlns:c16="http://schemas.microsoft.com/office/drawing/2014/chart" uri="{C3380CC4-5D6E-409C-BE32-E72D297353CC}">
              <c16:uniqueId val="{00000001-8651-6B42-B11A-97CEDE77570F}"/>
            </c:ext>
          </c:extLst>
        </c:ser>
        <c:ser>
          <c:idx val="1"/>
          <c:order val="1"/>
          <c:tx>
            <c:v>Stalled (High torque)</c:v>
          </c:tx>
          <c:spPr>
            <a:ln w="19050">
              <a:noFill/>
            </a:ln>
          </c:spPr>
          <c:marker>
            <c:symbol val="x"/>
            <c:size val="5"/>
          </c:marker>
          <c:trendline>
            <c:spPr>
              <a:ln>
                <a:solidFill>
                  <a:schemeClr val="accent2"/>
                </a:solidFill>
              </a:ln>
            </c:spPr>
            <c:trendlineType val="linear"/>
            <c:dispRSqr val="0"/>
            <c:dispEq val="1"/>
            <c:trendlineLbl>
              <c:layout>
                <c:manualLayout>
                  <c:x val="0.17499934053469446"/>
                  <c:y val="0.40647919010123734"/>
                </c:manualLayout>
              </c:layout>
              <c:tx>
                <c:rich>
                  <a:bodyPr/>
                  <a:lstStyle/>
                  <a:p>
                    <a:pPr>
                      <a:defRPr/>
                    </a:pPr>
                    <a:r>
                      <a:rPr lang="en-US"/>
                      <a:t>y = 2,0136x + 0,5305</a:t>
                    </a:r>
                  </a:p>
                </c:rich>
              </c:tx>
              <c:numFmt formatCode="General" sourceLinked="0"/>
            </c:trendlineLbl>
          </c:trendline>
          <c:xVal>
            <c:numRef>
              <c:f>'[Graphs - copia.xlsx]I vs V'!$N$2:$N$12</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'[Graphs - copia.xlsx]I vs V'!$O$2:$O$12</c:f>
              <c:numCache>
                <c:formatCode>General</c:formatCode>
                <c:ptCount val="11"/>
                <c:pt idx="0">
                  <c:v>3.1190000000000002</c:v>
                </c:pt>
                <c:pt idx="1">
                  <c:v>2.843</c:v>
                </c:pt>
                <c:pt idx="2">
                  <c:v>2.6179999999999999</c:v>
                </c:pt>
                <c:pt idx="3">
                  <c:v>2.4529999999999998</c:v>
                </c:pt>
                <c:pt idx="4">
                  <c:v>2.242</c:v>
                </c:pt>
                <c:pt idx="5">
                  <c:v>2.0099999999999998</c:v>
                </c:pt>
                <c:pt idx="6">
                  <c:v>1.82</c:v>
                </c:pt>
                <c:pt idx="7">
                  <c:v>1.61</c:v>
                </c:pt>
                <c:pt idx="8">
                  <c:v>1.409</c:v>
                </c:pt>
                <c:pt idx="9">
                  <c:v>1.2130000000000001</c:v>
                </c:pt>
                <c:pt idx="10">
                  <c:v>1.03</c:v>
                </c:pt>
              </c:numCache>
            </c:numRef>
          </c:yVal>
          <c:smooth val="0"/>
          <c:extLst>
            <c:ext xmlns:c16="http://schemas.microsoft.com/office/drawing/2014/chart" uri="{C3380CC4-5D6E-409C-BE32-E72D297353CC}">
              <c16:uniqueId val="{00000003-8651-6B42-B11A-97CEDE77570F}"/>
            </c:ext>
          </c:extLst>
        </c:ser>
        <c:dLbls>
          <c:showLegendKey val="0"/>
          <c:showVal val="0"/>
          <c:showCatName val="0"/>
          <c:showSerName val="0"/>
          <c:showPercent val="0"/>
          <c:showBubbleSize val="0"/>
        </c:dLbls>
        <c:axId val="94421376"/>
        <c:axId val="94423296"/>
      </c:scatterChart>
      <c:valAx>
        <c:axId val="94421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en-GB"/>
                  <a:t>Current (A)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94423296"/>
        <c:crosses val="autoZero"/>
        <c:crossBetween val="midCat"/>
      </c:valAx>
      <c:valAx>
        <c:axId val="9442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Voltage (V)</a:t>
                </a:r>
              </a:p>
            </c:rich>
          </c:tx>
          <c:layout>
            <c:manualLayout>
              <c:xMode val="edge"/>
              <c:yMode val="edge"/>
              <c:x val="2.2995714435037107E-2"/>
              <c:y val="0.3346873528050920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94421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t" anchorCtr="0"/>
    <a:lstStyle/>
    <a:p>
      <a:pPr>
        <a:defRPr>
          <a:ln>
            <a:noFill/>
          </a:ln>
          <a:solidFill>
            <a:schemeClr val="tx1"/>
          </a:solidFill>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KT Motor spinning</c:v>
          </c:tx>
          <c:spPr>
            <a:ln w="2540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dispRSqr val="0"/>
            <c:dispEq val="1"/>
            <c:trendlineLbl>
              <c:layout>
                <c:manualLayout>
                  <c:x val="-0.32423944928878778"/>
                  <c:y val="0.1016216125850510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0.008x - 0.0009</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 vs I, T vs spd and Emf vs spd'!$D$3:$D$17</c:f>
              <c:numCache>
                <c:formatCode>General</c:formatCode>
                <c:ptCount val="15"/>
                <c:pt idx="0">
                  <c:v>0.14000000000000001</c:v>
                </c:pt>
                <c:pt idx="1">
                  <c:v>0.24</c:v>
                </c:pt>
                <c:pt idx="2">
                  <c:v>0.35</c:v>
                </c:pt>
                <c:pt idx="3">
                  <c:v>0.49</c:v>
                </c:pt>
                <c:pt idx="4">
                  <c:v>0.62</c:v>
                </c:pt>
                <c:pt idx="5">
                  <c:v>0.69</c:v>
                </c:pt>
                <c:pt idx="6">
                  <c:v>0.84</c:v>
                </c:pt>
                <c:pt idx="7">
                  <c:v>1.02</c:v>
                </c:pt>
                <c:pt idx="8">
                  <c:v>1.1200000000000001</c:v>
                </c:pt>
                <c:pt idx="9">
                  <c:v>1.23</c:v>
                </c:pt>
                <c:pt idx="10">
                  <c:v>1.38</c:v>
                </c:pt>
              </c:numCache>
            </c:numRef>
          </c:xVal>
          <c:yVal>
            <c:numRef>
              <c:f>'T vs I, T vs spd and Emf vs spd'!$I$3:$I$17</c:f>
              <c:numCache>
                <c:formatCode>General</c:formatCode>
                <c:ptCount val="15"/>
                <c:pt idx="0">
                  <c:v>0</c:v>
                </c:pt>
                <c:pt idx="1">
                  <c:v>1E-3</c:v>
                </c:pt>
                <c:pt idx="2">
                  <c:v>2E-3</c:v>
                </c:pt>
                <c:pt idx="3">
                  <c:v>3.0000000000000001E-3</c:v>
                </c:pt>
                <c:pt idx="4">
                  <c:v>4.0000000000000001E-3</c:v>
                </c:pt>
                <c:pt idx="5">
                  <c:v>5.0000000000000001E-3</c:v>
                </c:pt>
                <c:pt idx="6">
                  <c:v>6.0000000000000001E-3</c:v>
                </c:pt>
                <c:pt idx="7">
                  <c:v>6.9999999999999993E-3</c:v>
                </c:pt>
                <c:pt idx="8">
                  <c:v>8.0000000000000002E-3</c:v>
                </c:pt>
                <c:pt idx="9">
                  <c:v>9.0000000000000011E-3</c:v>
                </c:pt>
                <c:pt idx="10">
                  <c:v>0.01</c:v>
                </c:pt>
                <c:pt idx="11">
                  <c:v>0</c:v>
                </c:pt>
                <c:pt idx="12">
                  <c:v>0</c:v>
                </c:pt>
                <c:pt idx="13">
                  <c:v>0</c:v>
                </c:pt>
                <c:pt idx="14">
                  <c:v>0</c:v>
                </c:pt>
              </c:numCache>
            </c:numRef>
          </c:yVal>
          <c:smooth val="0"/>
          <c:extLst>
            <c:ext xmlns:c16="http://schemas.microsoft.com/office/drawing/2014/chart" uri="{C3380CC4-5D6E-409C-BE32-E72D297353CC}">
              <c16:uniqueId val="{00000001-2B10-A84A-A7B4-491EE398CF7F}"/>
            </c:ext>
          </c:extLst>
        </c:ser>
        <c:ser>
          <c:idx val="1"/>
          <c:order val="1"/>
          <c:tx>
            <c:v>KT Motor stalled</c:v>
          </c:tx>
          <c:spPr>
            <a:ln w="25400" cap="rnd">
              <a:noFill/>
              <a:round/>
            </a:ln>
            <a:effectLst/>
          </c:spPr>
          <c:marker>
            <c:symbol val="squar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dispRSqr val="0"/>
            <c:dispEq val="1"/>
            <c:trendlineLbl>
              <c:layout>
                <c:manualLayout>
                  <c:x val="8.6848279195279612E-2"/>
                  <c:y val="0.4243170837721718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lumMod val="75000"/>
                          </a:schemeClr>
                        </a:solidFill>
                      </a:rPr>
                      <a:t>y = 0.0069x - 0.0006</a:t>
                    </a:r>
                    <a:endParaRPr lang="en-US">
                      <a:solidFill>
                        <a:schemeClr val="accent2">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 vs I, T vs spd and Emf vs spd'!$P$3:$P$13</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'T vs I, T vs spd and Emf vs spd'!$T$3:$T$13</c:f>
              <c:numCache>
                <c:formatCode>General</c:formatCode>
                <c:ptCount val="11"/>
                <c:pt idx="0">
                  <c:v>8.5000000000000006E-3</c:v>
                </c:pt>
                <c:pt idx="1">
                  <c:v>7.000000000000001E-3</c:v>
                </c:pt>
                <c:pt idx="2">
                  <c:v>7.000000000000001E-3</c:v>
                </c:pt>
                <c:pt idx="3">
                  <c:v>5.5000000000000005E-3</c:v>
                </c:pt>
                <c:pt idx="4">
                  <c:v>5.5000000000000005E-3</c:v>
                </c:pt>
                <c:pt idx="5">
                  <c:v>4.0000000000000001E-3</c:v>
                </c:pt>
                <c:pt idx="6">
                  <c:v>3.5000000000000005E-3</c:v>
                </c:pt>
                <c:pt idx="7">
                  <c:v>3.0000000000000001E-3</c:v>
                </c:pt>
                <c:pt idx="8">
                  <c:v>2.2500000000000003E-3</c:v>
                </c:pt>
                <c:pt idx="9">
                  <c:v>2E-3</c:v>
                </c:pt>
                <c:pt idx="10">
                  <c:v>1.5E-3</c:v>
                </c:pt>
              </c:numCache>
            </c:numRef>
          </c:yVal>
          <c:smooth val="0"/>
          <c:extLst>
            <c:ext xmlns:c16="http://schemas.microsoft.com/office/drawing/2014/chart" uri="{C3380CC4-5D6E-409C-BE32-E72D297353CC}">
              <c16:uniqueId val="{00000003-2B10-A84A-A7B4-491EE398CF7F}"/>
            </c:ext>
          </c:extLst>
        </c:ser>
        <c:dLbls>
          <c:showLegendKey val="0"/>
          <c:showVal val="0"/>
          <c:showCatName val="0"/>
          <c:showSerName val="0"/>
          <c:showPercent val="0"/>
          <c:showBubbleSize val="0"/>
        </c:dLbls>
        <c:axId val="105259008"/>
        <c:axId val="105260928"/>
      </c:scatterChart>
      <c:valAx>
        <c:axId val="105259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60928"/>
        <c:crosses val="autoZero"/>
        <c:crossBetween val="midCat"/>
        <c:majorUnit val="0.2"/>
      </c:valAx>
      <c:valAx>
        <c:axId val="10526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Torque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59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Maximum Stall Torque</c:v>
          </c:tx>
          <c:spPr>
            <a:ln w="25400" cap="rnd">
              <a:noFill/>
              <a:round/>
            </a:ln>
            <a:effectLst/>
          </c:spPr>
          <c:marker>
            <c:symbol val="circle"/>
            <c:size val="5"/>
            <c:spPr>
              <a:solidFill>
                <a:schemeClr val="accent1"/>
              </a:solidFill>
              <a:ln w="9525">
                <a:solidFill>
                  <a:schemeClr val="accent6"/>
                </a:solidFill>
              </a:ln>
              <a:effectLst/>
            </c:spPr>
          </c:marker>
          <c:trendline>
            <c:spPr>
              <a:ln w="9525" cap="rnd">
                <a:solidFill>
                  <a:schemeClr val="accent6"/>
                </a:solidFill>
                <a:prstDash val="solid"/>
              </a:ln>
              <a:effectLst/>
            </c:spPr>
            <c:trendlineType val="linear"/>
            <c:dispRSqr val="0"/>
            <c:dispEq val="1"/>
            <c:trendlineLbl>
              <c:layout>
                <c:manualLayout>
                  <c:x val="3.138255011117233E-2"/>
                  <c:y val="0.278930134937081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solidFill>
                      </a:rPr>
                      <a:t>y = 0.0096x - 0.3989</a:t>
                    </a:r>
                    <a:endParaRPr lang="en-US">
                      <a:solidFill>
                        <a:schemeClr val="accent6"/>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 vs I, T vs spd and Emf vs spd'!$N$3:$N$13</c:f>
              <c:numCache>
                <c:formatCode>General</c:formatCode>
                <c:ptCount val="11"/>
                <c:pt idx="0">
                  <c:v>512.07960253513625</c:v>
                </c:pt>
                <c:pt idx="1">
                  <c:v>487.57517983713586</c:v>
                </c:pt>
                <c:pt idx="2">
                  <c:v>450.294947014537</c:v>
                </c:pt>
                <c:pt idx="3">
                  <c:v>413.32887345729711</c:v>
                </c:pt>
                <c:pt idx="4">
                  <c:v>381.38934814580085</c:v>
                </c:pt>
                <c:pt idx="5">
                  <c:v>375.10616283862129</c:v>
                </c:pt>
                <c:pt idx="6">
                  <c:v>337.19761148530444</c:v>
                </c:pt>
                <c:pt idx="7">
                  <c:v>290.70204021217552</c:v>
                </c:pt>
                <c:pt idx="8">
                  <c:v>266.61649653465378</c:v>
                </c:pt>
                <c:pt idx="9">
                  <c:v>232.58257612076434</c:v>
                </c:pt>
                <c:pt idx="10">
                  <c:v>195.19762354304581</c:v>
                </c:pt>
              </c:numCache>
            </c:numRef>
          </c:xVal>
          <c:yVal>
            <c:numRef>
              <c:f>'T vs I, T vs spd and Emf vs spd'!$J$3:$J$17</c:f>
              <c:numCache>
                <c:formatCode>General</c:formatCode>
                <c:ptCount val="15"/>
                <c:pt idx="0">
                  <c:v>4.5042460000000002</c:v>
                </c:pt>
                <c:pt idx="1">
                  <c:v>4.2621359999999999</c:v>
                </c:pt>
                <c:pt idx="2">
                  <c:v>3.9958150000000003</c:v>
                </c:pt>
                <c:pt idx="3">
                  <c:v>3.6568610000000001</c:v>
                </c:pt>
                <c:pt idx="4">
                  <c:v>3.3421180000000001</c:v>
                </c:pt>
                <c:pt idx="5">
                  <c:v>3.1726410000000005</c:v>
                </c:pt>
                <c:pt idx="6">
                  <c:v>2.8094760000000005</c:v>
                </c:pt>
                <c:pt idx="7">
                  <c:v>2.3736780000000004</c:v>
                </c:pt>
                <c:pt idx="8">
                  <c:v>2.1315680000000001</c:v>
                </c:pt>
                <c:pt idx="9">
                  <c:v>1.8652470000000005</c:v>
                </c:pt>
                <c:pt idx="10">
                  <c:v>1.5020820000000006</c:v>
                </c:pt>
                <c:pt idx="11">
                  <c:v>4.8432000000000004</c:v>
                </c:pt>
                <c:pt idx="12">
                  <c:v>4.8432000000000004</c:v>
                </c:pt>
                <c:pt idx="13">
                  <c:v>4.8432000000000004</c:v>
                </c:pt>
                <c:pt idx="14">
                  <c:v>4.8432000000000004</c:v>
                </c:pt>
              </c:numCache>
            </c:numRef>
          </c:yVal>
          <c:smooth val="0"/>
          <c:extLst>
            <c:ext xmlns:c16="http://schemas.microsoft.com/office/drawing/2014/chart" uri="{C3380CC4-5D6E-409C-BE32-E72D297353CC}">
              <c16:uniqueId val="{00000001-A111-944B-8328-881F906657D4}"/>
            </c:ext>
          </c:extLst>
        </c:ser>
        <c:dLbls>
          <c:showLegendKey val="0"/>
          <c:showVal val="0"/>
          <c:showCatName val="0"/>
          <c:showSerName val="0"/>
          <c:showPercent val="0"/>
          <c:showBubbleSize val="0"/>
        </c:dLbls>
        <c:axId val="105018112"/>
        <c:axId val="105020032"/>
      </c:scatterChart>
      <c:valAx>
        <c:axId val="105018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 ꙍ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20032"/>
        <c:crosses val="autoZero"/>
        <c:crossBetween val="midCat"/>
      </c:valAx>
      <c:valAx>
        <c:axId val="10502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Emf</a:t>
                </a:r>
                <a:r>
                  <a:rPr lang="en-GB" baseline="0"/>
                  <a:t> (V</a:t>
                </a:r>
                <a:r>
                  <a:rPr lang="en-GB" baseline="-25000"/>
                  <a:t>E</a:t>
                </a:r>
                <a:r>
                  <a:rPr lang="en-GB" baseline="0"/>
                  <a: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18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11422974042119"/>
          <c:y val="0.12860170829161816"/>
          <c:w val="0.78068609753820295"/>
          <c:h val="0.69001181553336766"/>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2700" cap="rnd">
                <a:solidFill>
                  <a:schemeClr val="accent1"/>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Sheet1!$B$2:$B$6</c:f>
              <c:numCache>
                <c:formatCode>General</c:formatCode>
                <c:ptCount val="5"/>
                <c:pt idx="0">
                  <c:v>0.6</c:v>
                </c:pt>
                <c:pt idx="1">
                  <c:v>0.9</c:v>
                </c:pt>
                <c:pt idx="2">
                  <c:v>1.3</c:v>
                </c:pt>
                <c:pt idx="3">
                  <c:v>1.7</c:v>
                </c:pt>
                <c:pt idx="4">
                  <c:v>2.2999999999999998</c:v>
                </c:pt>
              </c:numCache>
            </c:numRef>
          </c:yVal>
          <c:smooth val="0"/>
          <c:extLst>
            <c:ext xmlns:c16="http://schemas.microsoft.com/office/drawing/2014/chart" uri="{C3380CC4-5D6E-409C-BE32-E72D297353CC}">
              <c16:uniqueId val="{00000001-85B1-6D4E-91D8-4A7A240BD713}"/>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2700" cap="rnd">
                <a:solidFill>
                  <a:schemeClr val="accent2"/>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Sheet1!$C$2:$C$6</c:f>
              <c:numCache>
                <c:formatCode>General</c:formatCode>
                <c:ptCount val="5"/>
                <c:pt idx="0">
                  <c:v>0.5</c:v>
                </c:pt>
                <c:pt idx="1">
                  <c:v>0.8</c:v>
                </c:pt>
                <c:pt idx="2">
                  <c:v>1.2</c:v>
                </c:pt>
                <c:pt idx="3">
                  <c:v>1.5</c:v>
                </c:pt>
                <c:pt idx="4">
                  <c:v>2.1</c:v>
                </c:pt>
              </c:numCache>
            </c:numRef>
          </c:yVal>
          <c:smooth val="0"/>
          <c:extLst>
            <c:ext xmlns:c16="http://schemas.microsoft.com/office/drawing/2014/chart" uri="{C3380CC4-5D6E-409C-BE32-E72D297353CC}">
              <c16:uniqueId val="{00000003-85B1-6D4E-91D8-4A7A240BD713}"/>
            </c:ext>
          </c:extLst>
        </c:ser>
        <c:dLbls>
          <c:showLegendKey val="0"/>
          <c:showVal val="0"/>
          <c:showCatName val="0"/>
          <c:showSerName val="0"/>
          <c:showPercent val="0"/>
          <c:showBubbleSize val="0"/>
        </c:dLbls>
        <c:axId val="614952392"/>
        <c:axId val="614951080"/>
      </c:scatterChart>
      <c:valAx>
        <c:axId val="614952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1080"/>
        <c:crosses val="autoZero"/>
        <c:crossBetween val="midCat"/>
        <c:majorUnit val="5"/>
      </c:valAx>
      <c:valAx>
        <c:axId val="614951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 force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2392"/>
        <c:crosses val="autoZero"/>
        <c:crossBetween val="midCat"/>
        <c:majorUnit val="0.4"/>
      </c:valAx>
      <c:spPr>
        <a:noFill/>
        <a:ln>
          <a:solidFill>
            <a:schemeClr val="accent2"/>
          </a:solidFill>
          <a:prstDash val="solid"/>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10159336143589"/>
          <c:y val="6.9489411649630739E-2"/>
          <c:w val="0.68064546491114841"/>
          <c:h val="0.73698056764643538"/>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Sheet1!$D$2:$D$6</c:f>
              <c:numCache>
                <c:formatCode>General</c:formatCode>
                <c:ptCount val="5"/>
                <c:pt idx="0">
                  <c:v>3.5</c:v>
                </c:pt>
                <c:pt idx="1">
                  <c:v>6.8</c:v>
                </c:pt>
                <c:pt idx="2">
                  <c:v>8.1</c:v>
                </c:pt>
                <c:pt idx="3">
                  <c:v>10.5</c:v>
                </c:pt>
                <c:pt idx="4">
                  <c:v>12</c:v>
                </c:pt>
              </c:numCache>
            </c:numRef>
          </c:yVal>
          <c:smooth val="0"/>
          <c:extLst>
            <c:ext xmlns:c16="http://schemas.microsoft.com/office/drawing/2014/chart" uri="{C3380CC4-5D6E-409C-BE32-E72D297353CC}">
              <c16:uniqueId val="{00000001-A6B7-DD4F-9AF4-634F2A5D34F9}"/>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Sheet1!$E$2:$E$6</c:f>
              <c:numCache>
                <c:formatCode>General</c:formatCode>
                <c:ptCount val="5"/>
                <c:pt idx="0">
                  <c:v>2.8</c:v>
                </c:pt>
                <c:pt idx="1">
                  <c:v>4.4000000000000004</c:v>
                </c:pt>
                <c:pt idx="2">
                  <c:v>6.2</c:v>
                </c:pt>
                <c:pt idx="3">
                  <c:v>8.5</c:v>
                </c:pt>
                <c:pt idx="4">
                  <c:v>10.5</c:v>
                </c:pt>
              </c:numCache>
            </c:numRef>
          </c:yVal>
          <c:smooth val="0"/>
          <c:extLst>
            <c:ext xmlns:c16="http://schemas.microsoft.com/office/drawing/2014/chart" uri="{C3380CC4-5D6E-409C-BE32-E72D297353CC}">
              <c16:uniqueId val="{00000003-A6B7-DD4F-9AF4-634F2A5D34F9}"/>
            </c:ext>
          </c:extLst>
        </c:ser>
        <c:dLbls>
          <c:showLegendKey val="0"/>
          <c:showVal val="0"/>
          <c:showCatName val="0"/>
          <c:showSerName val="0"/>
          <c:showPercent val="0"/>
          <c:showBubbleSize val="0"/>
        </c:dLbls>
        <c:axId val="542405824"/>
        <c:axId val="542409104"/>
      </c:scatterChart>
      <c:valAx>
        <c:axId val="542405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9104"/>
        <c:crosses val="autoZero"/>
        <c:crossBetween val="midCat"/>
        <c:majorUnit val="5"/>
      </c:valAx>
      <c:valAx>
        <c:axId val="54240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a:t>
                </a:r>
                <a:r>
                  <a:rPr lang="en-US" baseline="0"/>
                  <a:t> force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5824"/>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10159336143589"/>
          <c:y val="6.9489411649630739E-2"/>
          <c:w val="0.68064546491114841"/>
          <c:h val="0.73698056764643538"/>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Sheet1!$D$2:$D$6</c:f>
              <c:numCache>
                <c:formatCode>General</c:formatCode>
                <c:ptCount val="5"/>
                <c:pt idx="0">
                  <c:v>3.5</c:v>
                </c:pt>
                <c:pt idx="1">
                  <c:v>6.8</c:v>
                </c:pt>
                <c:pt idx="2">
                  <c:v>8.1</c:v>
                </c:pt>
                <c:pt idx="3">
                  <c:v>10.5</c:v>
                </c:pt>
                <c:pt idx="4">
                  <c:v>12</c:v>
                </c:pt>
              </c:numCache>
            </c:numRef>
          </c:yVal>
          <c:smooth val="0"/>
          <c:extLst>
            <c:ext xmlns:c16="http://schemas.microsoft.com/office/drawing/2014/chart" uri="{C3380CC4-5D6E-409C-BE32-E72D297353CC}">
              <c16:uniqueId val="{00000001-A6B7-DD4F-9AF4-634F2A5D34F9}"/>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Sheet1!$E$2:$E$6</c:f>
              <c:numCache>
                <c:formatCode>General</c:formatCode>
                <c:ptCount val="5"/>
                <c:pt idx="0">
                  <c:v>2.8</c:v>
                </c:pt>
                <c:pt idx="1">
                  <c:v>4.4000000000000004</c:v>
                </c:pt>
                <c:pt idx="2">
                  <c:v>6.2</c:v>
                </c:pt>
                <c:pt idx="3">
                  <c:v>8.5</c:v>
                </c:pt>
                <c:pt idx="4">
                  <c:v>10.5</c:v>
                </c:pt>
              </c:numCache>
            </c:numRef>
          </c:yVal>
          <c:smooth val="0"/>
          <c:extLst>
            <c:ext xmlns:c16="http://schemas.microsoft.com/office/drawing/2014/chart" uri="{C3380CC4-5D6E-409C-BE32-E72D297353CC}">
              <c16:uniqueId val="{00000003-A6B7-DD4F-9AF4-634F2A5D34F9}"/>
            </c:ext>
          </c:extLst>
        </c:ser>
        <c:dLbls>
          <c:showLegendKey val="0"/>
          <c:showVal val="0"/>
          <c:showCatName val="0"/>
          <c:showSerName val="0"/>
          <c:showPercent val="0"/>
          <c:showBubbleSize val="0"/>
        </c:dLbls>
        <c:axId val="542405824"/>
        <c:axId val="542409104"/>
      </c:scatterChart>
      <c:valAx>
        <c:axId val="542405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9104"/>
        <c:crosses val="autoZero"/>
        <c:crossBetween val="midCat"/>
        <c:majorUnit val="5"/>
      </c:valAx>
      <c:valAx>
        <c:axId val="54240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a:t>
                </a:r>
                <a:r>
                  <a:rPr lang="en-US" baseline="0"/>
                  <a:t> force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5824"/>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50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0.80402</cdr:x>
      <cdr:y>0.35873</cdr:y>
    </cdr:from>
    <cdr:to>
      <cdr:x>0.96231</cdr:x>
      <cdr:y>0.55873</cdr:y>
    </cdr:to>
    <cdr:sp macro="" textlink="">
      <cdr:nvSpPr>
        <cdr:cNvPr id="2" name="Text Box 1"/>
        <cdr:cNvSpPr txBox="1"/>
      </cdr:nvSpPr>
      <cdr:spPr>
        <a:xfrm xmlns:a="http://schemas.openxmlformats.org/drawingml/2006/main">
          <a:off x="4876800" y="861060"/>
          <a:ext cx="960120" cy="480060"/>
        </a:xfrm>
        <a:prstGeom xmlns:a="http://schemas.openxmlformats.org/drawingml/2006/main" prst="rect">
          <a:avLst/>
        </a:prstGeom>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GB" sz="1100"/>
            <a:t>Stalled</a:t>
          </a:r>
          <a:r>
            <a:rPr lang="en-GB" sz="1100" baseline="0"/>
            <a:t> </a:t>
          </a:r>
        </a:p>
        <a:p xmlns:a="http://schemas.openxmlformats.org/drawingml/2006/main">
          <a:r>
            <a:rPr lang="en-GB" sz="1100" baseline="0"/>
            <a:t>(High torque)</a:t>
          </a:r>
          <a:endParaRPr lang="en-GB" sz="1100"/>
        </a:p>
      </cdr:txBody>
    </cdr:sp>
  </cdr:relSizeAnchor>
  <cdr:relSizeAnchor xmlns:cdr="http://schemas.openxmlformats.org/drawingml/2006/chartDrawing">
    <cdr:from>
      <cdr:x>0.78141</cdr:x>
      <cdr:y>0.24127</cdr:y>
    </cdr:from>
    <cdr:to>
      <cdr:x>0.80402</cdr:x>
      <cdr:y>0.35873</cdr:y>
    </cdr:to>
    <cdr:cxnSp macro="">
      <cdr:nvCxnSpPr>
        <cdr:cNvPr id="4" name="Straight Arrow Connector 3"/>
        <cdr:cNvCxnSpPr/>
      </cdr:nvCxnSpPr>
      <cdr:spPr>
        <a:xfrm xmlns:a="http://schemas.openxmlformats.org/drawingml/2006/main" flipH="1" flipV="1">
          <a:off x="4739640" y="579120"/>
          <a:ext cx="137160" cy="28194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0.80402</cdr:x>
      <cdr:y>0.35873</cdr:y>
    </cdr:from>
    <cdr:to>
      <cdr:x>0.96231</cdr:x>
      <cdr:y>0.55873</cdr:y>
    </cdr:to>
    <cdr:sp macro="" textlink="">
      <cdr:nvSpPr>
        <cdr:cNvPr id="2" name="Text Box 1"/>
        <cdr:cNvSpPr txBox="1"/>
      </cdr:nvSpPr>
      <cdr:spPr>
        <a:xfrm xmlns:a="http://schemas.openxmlformats.org/drawingml/2006/main">
          <a:off x="4876800" y="861060"/>
          <a:ext cx="960120" cy="480060"/>
        </a:xfrm>
        <a:prstGeom xmlns:a="http://schemas.openxmlformats.org/drawingml/2006/main" prst="rect">
          <a:avLst/>
        </a:prstGeom>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GB" sz="1100"/>
            <a:t>Stalled</a:t>
          </a:r>
          <a:r>
            <a:rPr lang="en-GB" sz="1100" baseline="0"/>
            <a:t> </a:t>
          </a:r>
        </a:p>
        <a:p xmlns:a="http://schemas.openxmlformats.org/drawingml/2006/main">
          <a:r>
            <a:rPr lang="en-GB" sz="1100" baseline="0"/>
            <a:t>(High torque)</a:t>
          </a:r>
          <a:endParaRPr lang="en-GB" sz="1100"/>
        </a:p>
      </cdr:txBody>
    </cdr:sp>
  </cdr:relSizeAnchor>
  <cdr:relSizeAnchor xmlns:cdr="http://schemas.openxmlformats.org/drawingml/2006/chartDrawing">
    <cdr:from>
      <cdr:x>0.78141</cdr:x>
      <cdr:y>0.24127</cdr:y>
    </cdr:from>
    <cdr:to>
      <cdr:x>0.80402</cdr:x>
      <cdr:y>0.35873</cdr:y>
    </cdr:to>
    <cdr:cxnSp macro="">
      <cdr:nvCxnSpPr>
        <cdr:cNvPr id="4" name="Straight Arrow Connector 3"/>
        <cdr:cNvCxnSpPr/>
      </cdr:nvCxnSpPr>
      <cdr:spPr>
        <a:xfrm xmlns:a="http://schemas.openxmlformats.org/drawingml/2006/main" flipH="1" flipV="1">
          <a:off x="4739640" y="579120"/>
          <a:ext cx="137160" cy="28194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0.1614</cdr:x>
      <cdr:y>0.15808</cdr:y>
    </cdr:from>
    <cdr:to>
      <cdr:x>0.47563</cdr:x>
      <cdr:y>0.30241</cdr:y>
    </cdr:to>
    <cdr:sp macro="" textlink="">
      <cdr:nvSpPr>
        <cdr:cNvPr id="2" name="Text Box 2"/>
        <cdr:cNvSpPr txBox="1">
          <a:spLocks xmlns:a="http://schemas.openxmlformats.org/drawingml/2006/main" noChangeArrowheads="1"/>
        </cdr:cNvSpPr>
      </cdr:nvSpPr>
      <cdr:spPr bwMode="auto">
        <a:xfrm xmlns:a="http://schemas.openxmlformats.org/drawingml/2006/main">
          <a:off x="622300" y="350520"/>
          <a:ext cx="1211580" cy="320040"/>
        </a:xfrm>
        <a:prstGeom xmlns:a="http://schemas.openxmlformats.org/drawingml/2006/main" prst="rect">
          <a:avLst/>
        </a:prstGeom>
        <a:noFill xmlns:a="http://schemas.openxmlformats.org/drawingml/2006/main"/>
        <a:ln xmlns:a="http://schemas.openxmlformats.org/drawingml/2006/main" w="9525">
          <a:solidFill>
            <a:schemeClr val="accent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From stationary</a:t>
          </a:r>
        </a:p>
      </cdr:txBody>
    </cdr:sp>
  </cdr:relSizeAnchor>
  <cdr:relSizeAnchor xmlns:cdr="http://schemas.openxmlformats.org/drawingml/2006/chartDrawing">
    <cdr:from>
      <cdr:x>0.73847</cdr:x>
      <cdr:y>0.52577</cdr:y>
    </cdr:from>
    <cdr:to>
      <cdr:x>0.97365</cdr:x>
      <cdr:y>0.75945</cdr:y>
    </cdr:to>
    <cdr:sp macro="" textlink="">
      <cdr:nvSpPr>
        <cdr:cNvPr id="3" name="Text Box 2"/>
        <cdr:cNvSpPr txBox="1">
          <a:spLocks xmlns:a="http://schemas.openxmlformats.org/drawingml/2006/main" noChangeArrowheads="1"/>
        </cdr:cNvSpPr>
      </cdr:nvSpPr>
      <cdr:spPr bwMode="auto">
        <a:xfrm xmlns:a="http://schemas.openxmlformats.org/drawingml/2006/main">
          <a:off x="2847340" y="1165860"/>
          <a:ext cx="906780" cy="518160"/>
        </a:xfrm>
        <a:prstGeom xmlns:a="http://schemas.openxmlformats.org/drawingml/2006/main" prst="rect">
          <a:avLst/>
        </a:prstGeom>
        <a:noFill xmlns:a="http://schemas.openxmlformats.org/drawingml/2006/main"/>
        <a:ln xmlns:a="http://schemas.openxmlformats.org/drawingml/2006/main" w="9525">
          <a:solidFill>
            <a:srgbClr val="FFC000"/>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At constant speed</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EB5FF89BAD4982ACEFF859CB2191C1"/>
        <w:category>
          <w:name w:val="General"/>
          <w:gallery w:val="placeholder"/>
        </w:category>
        <w:types>
          <w:type w:val="bbPlcHdr"/>
        </w:types>
        <w:behaviors>
          <w:behavior w:val="content"/>
        </w:behaviors>
        <w:guid w:val="{F48F6752-96CD-4BDE-B513-59EE8CBC5C1F}"/>
      </w:docPartPr>
      <w:docPartBody>
        <w:p w:rsidR="00F63E9A" w:rsidRDefault="003C577E" w:rsidP="003C577E">
          <w:pPr>
            <w:pStyle w:val="C6EB5FF89BAD4982ACEFF859CB2191C1"/>
          </w:pPr>
          <w:r w:rsidRPr="00D87326">
            <w:rPr>
              <w:rStyle w:val="PlaceholderText"/>
            </w:rPr>
            <w:t>Click here to enter text.</w:t>
          </w:r>
        </w:p>
      </w:docPartBody>
    </w:docPart>
    <w:docPart>
      <w:docPartPr>
        <w:name w:val="AB27E33123DB49CDBB0E2C0D44DECECE"/>
        <w:category>
          <w:name w:val="General"/>
          <w:gallery w:val="placeholder"/>
        </w:category>
        <w:types>
          <w:type w:val="bbPlcHdr"/>
        </w:types>
        <w:behaviors>
          <w:behavior w:val="content"/>
        </w:behaviors>
        <w:guid w:val="{18CBB129-EA75-4F76-B05F-2A98758ED04D}"/>
      </w:docPartPr>
      <w:docPartBody>
        <w:p w:rsidR="00F63E9A" w:rsidRDefault="003C577E" w:rsidP="003C577E">
          <w:pPr>
            <w:pStyle w:val="AB27E33123DB49CDBB0E2C0D44DECECE"/>
          </w:pPr>
          <w:r w:rsidRPr="00D87326">
            <w:rPr>
              <w:rStyle w:val="PlaceholderText"/>
            </w:rPr>
            <w:t>Click here to enter text.</w:t>
          </w:r>
        </w:p>
      </w:docPartBody>
    </w:docPart>
    <w:docPart>
      <w:docPartPr>
        <w:name w:val="2FF59773BE3A46A49C9D9F7E08F768B2"/>
        <w:category>
          <w:name w:val="General"/>
          <w:gallery w:val="placeholder"/>
        </w:category>
        <w:types>
          <w:type w:val="bbPlcHdr"/>
        </w:types>
        <w:behaviors>
          <w:behavior w:val="content"/>
        </w:behaviors>
        <w:guid w:val="{17C165C6-B291-4270-9012-F38369F80097}"/>
      </w:docPartPr>
      <w:docPartBody>
        <w:p w:rsidR="00F63E9A" w:rsidRDefault="003C577E" w:rsidP="003C577E">
          <w:pPr>
            <w:pStyle w:val="2FF59773BE3A46A49C9D9F7E08F768B2"/>
          </w:pPr>
          <w:r w:rsidRPr="00D873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77E"/>
    <w:rsid w:val="00270019"/>
    <w:rsid w:val="003C577E"/>
    <w:rsid w:val="003E494A"/>
    <w:rsid w:val="00717160"/>
    <w:rsid w:val="00940653"/>
    <w:rsid w:val="009E46A1"/>
    <w:rsid w:val="00A5095D"/>
    <w:rsid w:val="00A75E45"/>
    <w:rsid w:val="00BC3E2B"/>
    <w:rsid w:val="00C11980"/>
    <w:rsid w:val="00CB491C"/>
    <w:rsid w:val="00CF1C19"/>
    <w:rsid w:val="00D11463"/>
    <w:rsid w:val="00E10E79"/>
    <w:rsid w:val="00F63E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77E"/>
    <w:rPr>
      <w:color w:val="808080"/>
    </w:rPr>
  </w:style>
  <w:style w:type="paragraph" w:customStyle="1" w:styleId="F6DC38D33D4845D09EEBD030FB577BF6">
    <w:name w:val="F6DC38D33D4845D09EEBD030FB577BF6"/>
    <w:rsid w:val="003C577E"/>
    <w:pPr>
      <w:widowControl w:val="0"/>
      <w:spacing w:after="60" w:line="240" w:lineRule="auto"/>
      <w:jc w:val="center"/>
    </w:pPr>
    <w:rPr>
      <w:rFonts w:ascii="Arial" w:eastAsia="Times New Roman" w:hAnsi="Arial" w:cs="Arial"/>
      <w:b/>
      <w:bCs/>
      <w:sz w:val="36"/>
      <w:szCs w:val="20"/>
    </w:rPr>
  </w:style>
  <w:style w:type="paragraph" w:customStyle="1" w:styleId="DC70227EAB9E410AB58D85FB4D704ABB">
    <w:name w:val="DC70227EAB9E410AB58D85FB4D704ABB"/>
    <w:rsid w:val="003C577E"/>
    <w:pPr>
      <w:widowControl w:val="0"/>
      <w:spacing w:after="60" w:line="240" w:lineRule="auto"/>
      <w:jc w:val="center"/>
    </w:pPr>
    <w:rPr>
      <w:rFonts w:ascii="Arial" w:eastAsia="Times New Roman" w:hAnsi="Arial" w:cs="Arial"/>
      <w:b/>
      <w:bCs/>
      <w:sz w:val="36"/>
      <w:szCs w:val="20"/>
    </w:rPr>
  </w:style>
  <w:style w:type="paragraph" w:customStyle="1" w:styleId="C6EB5FF89BAD4982ACEFF859CB2191C1">
    <w:name w:val="C6EB5FF89BAD4982ACEFF859CB2191C1"/>
    <w:rsid w:val="003C577E"/>
  </w:style>
  <w:style w:type="paragraph" w:customStyle="1" w:styleId="AB27E33123DB49CDBB0E2C0D44DECECE">
    <w:name w:val="AB27E33123DB49CDBB0E2C0D44DECECE"/>
    <w:rsid w:val="003C577E"/>
  </w:style>
  <w:style w:type="paragraph" w:customStyle="1" w:styleId="2FF59773BE3A46A49C9D9F7E08F768B2">
    <w:name w:val="2FF59773BE3A46A49C9D9F7E08F768B2"/>
    <w:rsid w:val="003C577E"/>
  </w:style>
  <w:style w:type="paragraph" w:customStyle="1" w:styleId="712AD5DB78C64BE6BDFC1FE4D0C2B0D4">
    <w:name w:val="712AD5DB78C64BE6BDFC1FE4D0C2B0D4"/>
    <w:rsid w:val="003C5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32D3F-A917-499F-8B15-0983A405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17623</CharactersWithSpaces>
  <SharedDoc>false</SharedDoc>
  <HLinks>
    <vt:vector size="168" baseType="variant">
      <vt:variant>
        <vt:i4>5046301</vt:i4>
      </vt:variant>
      <vt:variant>
        <vt:i4>153</vt:i4>
      </vt:variant>
      <vt:variant>
        <vt:i4>0</vt:i4>
      </vt:variant>
      <vt:variant>
        <vt:i4>5</vt:i4>
      </vt:variant>
      <vt:variant>
        <vt:lpwstr>http://www.mace.manchester.ac.uk/aboutus/informationcentre/informationskills/citationreferencing/</vt:lpwstr>
      </vt:variant>
      <vt:variant>
        <vt:lpwstr/>
      </vt:variant>
      <vt:variant>
        <vt:i4>1310796</vt:i4>
      </vt:variant>
      <vt:variant>
        <vt:i4>150</vt:i4>
      </vt:variant>
      <vt:variant>
        <vt:i4>0</vt:i4>
      </vt:variant>
      <vt:variant>
        <vt:i4>5</vt:i4>
      </vt:variant>
      <vt:variant>
        <vt:lpwstr>http://www.studentnet.manchester.ac.uk/blackboard/i_need_help/eassessment/what_is_plagiarism/</vt:lpwstr>
      </vt:variant>
      <vt:variant>
        <vt:lpwstr/>
      </vt:variant>
      <vt:variant>
        <vt:i4>3735633</vt:i4>
      </vt:variant>
      <vt:variant>
        <vt:i4>144</vt:i4>
      </vt:variant>
      <vt:variant>
        <vt:i4>0</vt:i4>
      </vt:variant>
      <vt:variant>
        <vt:i4>5</vt:i4>
      </vt:variant>
      <vt:variant>
        <vt:lpwstr>http://www.mindtools.com/pages/article/newPPM_03.htm</vt:lpwstr>
      </vt:variant>
      <vt:variant>
        <vt:lpwstr/>
      </vt:variant>
      <vt:variant>
        <vt:i4>1310796</vt:i4>
      </vt:variant>
      <vt:variant>
        <vt:i4>141</vt:i4>
      </vt:variant>
      <vt:variant>
        <vt:i4>0</vt:i4>
      </vt:variant>
      <vt:variant>
        <vt:i4>5</vt:i4>
      </vt:variant>
      <vt:variant>
        <vt:lpwstr>http://www.studentnet.manchester.ac.uk/blackboard/i_need_help/eassessment/what_is_plagiarism/</vt:lpwstr>
      </vt:variant>
      <vt:variant>
        <vt:lpwstr/>
      </vt:variant>
      <vt:variant>
        <vt:i4>110</vt:i4>
      </vt:variant>
      <vt:variant>
        <vt:i4>138</vt:i4>
      </vt:variant>
      <vt:variant>
        <vt:i4>0</vt:i4>
      </vt:variant>
      <vt:variant>
        <vt:i4>5</vt:i4>
      </vt:variant>
      <vt:variant>
        <vt:lpwstr>mailto:david.a.foster@manchester.ac.uk</vt:lpwstr>
      </vt:variant>
      <vt:variant>
        <vt:lpwstr/>
      </vt:variant>
      <vt:variant>
        <vt:i4>4522088</vt:i4>
      </vt:variant>
      <vt:variant>
        <vt:i4>135</vt:i4>
      </vt:variant>
      <vt:variant>
        <vt:i4>0</vt:i4>
      </vt:variant>
      <vt:variant>
        <vt:i4>5</vt:i4>
      </vt:variant>
      <vt:variant>
        <vt:lpwstr>mailto:rob.sloan@manchester.ac.uk</vt:lpwstr>
      </vt:variant>
      <vt:variant>
        <vt:lpwstr/>
      </vt:variant>
      <vt:variant>
        <vt:i4>1900596</vt:i4>
      </vt:variant>
      <vt:variant>
        <vt:i4>128</vt:i4>
      </vt:variant>
      <vt:variant>
        <vt:i4>0</vt:i4>
      </vt:variant>
      <vt:variant>
        <vt:i4>5</vt:i4>
      </vt:variant>
      <vt:variant>
        <vt:lpwstr/>
      </vt:variant>
      <vt:variant>
        <vt:lpwstr>_Toc125454586</vt:lpwstr>
      </vt:variant>
      <vt:variant>
        <vt:i4>1900596</vt:i4>
      </vt:variant>
      <vt:variant>
        <vt:i4>122</vt:i4>
      </vt:variant>
      <vt:variant>
        <vt:i4>0</vt:i4>
      </vt:variant>
      <vt:variant>
        <vt:i4>5</vt:i4>
      </vt:variant>
      <vt:variant>
        <vt:lpwstr/>
      </vt:variant>
      <vt:variant>
        <vt:lpwstr>_Toc125454585</vt:lpwstr>
      </vt:variant>
      <vt:variant>
        <vt:i4>1900596</vt:i4>
      </vt:variant>
      <vt:variant>
        <vt:i4>116</vt:i4>
      </vt:variant>
      <vt:variant>
        <vt:i4>0</vt:i4>
      </vt:variant>
      <vt:variant>
        <vt:i4>5</vt:i4>
      </vt:variant>
      <vt:variant>
        <vt:lpwstr/>
      </vt:variant>
      <vt:variant>
        <vt:lpwstr>_Toc125454584</vt:lpwstr>
      </vt:variant>
      <vt:variant>
        <vt:i4>1900596</vt:i4>
      </vt:variant>
      <vt:variant>
        <vt:i4>110</vt:i4>
      </vt:variant>
      <vt:variant>
        <vt:i4>0</vt:i4>
      </vt:variant>
      <vt:variant>
        <vt:i4>5</vt:i4>
      </vt:variant>
      <vt:variant>
        <vt:lpwstr/>
      </vt:variant>
      <vt:variant>
        <vt:lpwstr>_Toc125454583</vt:lpwstr>
      </vt:variant>
      <vt:variant>
        <vt:i4>1900596</vt:i4>
      </vt:variant>
      <vt:variant>
        <vt:i4>104</vt:i4>
      </vt:variant>
      <vt:variant>
        <vt:i4>0</vt:i4>
      </vt:variant>
      <vt:variant>
        <vt:i4>5</vt:i4>
      </vt:variant>
      <vt:variant>
        <vt:lpwstr/>
      </vt:variant>
      <vt:variant>
        <vt:lpwstr>_Toc125454580</vt:lpwstr>
      </vt:variant>
      <vt:variant>
        <vt:i4>1179700</vt:i4>
      </vt:variant>
      <vt:variant>
        <vt:i4>98</vt:i4>
      </vt:variant>
      <vt:variant>
        <vt:i4>0</vt:i4>
      </vt:variant>
      <vt:variant>
        <vt:i4>5</vt:i4>
      </vt:variant>
      <vt:variant>
        <vt:lpwstr/>
      </vt:variant>
      <vt:variant>
        <vt:lpwstr>_Toc125454579</vt:lpwstr>
      </vt:variant>
      <vt:variant>
        <vt:i4>1179700</vt:i4>
      </vt:variant>
      <vt:variant>
        <vt:i4>92</vt:i4>
      </vt:variant>
      <vt:variant>
        <vt:i4>0</vt:i4>
      </vt:variant>
      <vt:variant>
        <vt:i4>5</vt:i4>
      </vt:variant>
      <vt:variant>
        <vt:lpwstr/>
      </vt:variant>
      <vt:variant>
        <vt:lpwstr>_Toc125454578</vt:lpwstr>
      </vt:variant>
      <vt:variant>
        <vt:i4>1179700</vt:i4>
      </vt:variant>
      <vt:variant>
        <vt:i4>86</vt:i4>
      </vt:variant>
      <vt:variant>
        <vt:i4>0</vt:i4>
      </vt:variant>
      <vt:variant>
        <vt:i4>5</vt:i4>
      </vt:variant>
      <vt:variant>
        <vt:lpwstr/>
      </vt:variant>
      <vt:variant>
        <vt:lpwstr>_Toc125454577</vt:lpwstr>
      </vt:variant>
      <vt:variant>
        <vt:i4>1179700</vt:i4>
      </vt:variant>
      <vt:variant>
        <vt:i4>80</vt:i4>
      </vt:variant>
      <vt:variant>
        <vt:i4>0</vt:i4>
      </vt:variant>
      <vt:variant>
        <vt:i4>5</vt:i4>
      </vt:variant>
      <vt:variant>
        <vt:lpwstr/>
      </vt:variant>
      <vt:variant>
        <vt:lpwstr>_Toc125454576</vt:lpwstr>
      </vt:variant>
      <vt:variant>
        <vt:i4>1179700</vt:i4>
      </vt:variant>
      <vt:variant>
        <vt:i4>74</vt:i4>
      </vt:variant>
      <vt:variant>
        <vt:i4>0</vt:i4>
      </vt:variant>
      <vt:variant>
        <vt:i4>5</vt:i4>
      </vt:variant>
      <vt:variant>
        <vt:lpwstr/>
      </vt:variant>
      <vt:variant>
        <vt:lpwstr>_Toc125454575</vt:lpwstr>
      </vt:variant>
      <vt:variant>
        <vt:i4>1179700</vt:i4>
      </vt:variant>
      <vt:variant>
        <vt:i4>68</vt:i4>
      </vt:variant>
      <vt:variant>
        <vt:i4>0</vt:i4>
      </vt:variant>
      <vt:variant>
        <vt:i4>5</vt:i4>
      </vt:variant>
      <vt:variant>
        <vt:lpwstr/>
      </vt:variant>
      <vt:variant>
        <vt:lpwstr>_Toc125454574</vt:lpwstr>
      </vt:variant>
      <vt:variant>
        <vt:i4>1179700</vt:i4>
      </vt:variant>
      <vt:variant>
        <vt:i4>62</vt:i4>
      </vt:variant>
      <vt:variant>
        <vt:i4>0</vt:i4>
      </vt:variant>
      <vt:variant>
        <vt:i4>5</vt:i4>
      </vt:variant>
      <vt:variant>
        <vt:lpwstr/>
      </vt:variant>
      <vt:variant>
        <vt:lpwstr>_Toc125454573</vt:lpwstr>
      </vt:variant>
      <vt:variant>
        <vt:i4>1179700</vt:i4>
      </vt:variant>
      <vt:variant>
        <vt:i4>56</vt:i4>
      </vt:variant>
      <vt:variant>
        <vt:i4>0</vt:i4>
      </vt:variant>
      <vt:variant>
        <vt:i4>5</vt:i4>
      </vt:variant>
      <vt:variant>
        <vt:lpwstr/>
      </vt:variant>
      <vt:variant>
        <vt:lpwstr>_Toc125454572</vt:lpwstr>
      </vt:variant>
      <vt:variant>
        <vt:i4>1179700</vt:i4>
      </vt:variant>
      <vt:variant>
        <vt:i4>50</vt:i4>
      </vt:variant>
      <vt:variant>
        <vt:i4>0</vt:i4>
      </vt:variant>
      <vt:variant>
        <vt:i4>5</vt:i4>
      </vt:variant>
      <vt:variant>
        <vt:lpwstr/>
      </vt:variant>
      <vt:variant>
        <vt:lpwstr>_Toc125454571</vt:lpwstr>
      </vt:variant>
      <vt:variant>
        <vt:i4>1179700</vt:i4>
      </vt:variant>
      <vt:variant>
        <vt:i4>44</vt:i4>
      </vt:variant>
      <vt:variant>
        <vt:i4>0</vt:i4>
      </vt:variant>
      <vt:variant>
        <vt:i4>5</vt:i4>
      </vt:variant>
      <vt:variant>
        <vt:lpwstr/>
      </vt:variant>
      <vt:variant>
        <vt:lpwstr>_Toc125454570</vt:lpwstr>
      </vt:variant>
      <vt:variant>
        <vt:i4>1245236</vt:i4>
      </vt:variant>
      <vt:variant>
        <vt:i4>38</vt:i4>
      </vt:variant>
      <vt:variant>
        <vt:i4>0</vt:i4>
      </vt:variant>
      <vt:variant>
        <vt:i4>5</vt:i4>
      </vt:variant>
      <vt:variant>
        <vt:lpwstr/>
      </vt:variant>
      <vt:variant>
        <vt:lpwstr>_Toc125454569</vt:lpwstr>
      </vt:variant>
      <vt:variant>
        <vt:i4>1245236</vt:i4>
      </vt:variant>
      <vt:variant>
        <vt:i4>32</vt:i4>
      </vt:variant>
      <vt:variant>
        <vt:i4>0</vt:i4>
      </vt:variant>
      <vt:variant>
        <vt:i4>5</vt:i4>
      </vt:variant>
      <vt:variant>
        <vt:lpwstr/>
      </vt:variant>
      <vt:variant>
        <vt:lpwstr>_Toc125454568</vt:lpwstr>
      </vt:variant>
      <vt:variant>
        <vt:i4>1245236</vt:i4>
      </vt:variant>
      <vt:variant>
        <vt:i4>26</vt:i4>
      </vt:variant>
      <vt:variant>
        <vt:i4>0</vt:i4>
      </vt:variant>
      <vt:variant>
        <vt:i4>5</vt:i4>
      </vt:variant>
      <vt:variant>
        <vt:lpwstr/>
      </vt:variant>
      <vt:variant>
        <vt:lpwstr>_Toc125454567</vt:lpwstr>
      </vt:variant>
      <vt:variant>
        <vt:i4>1245236</vt:i4>
      </vt:variant>
      <vt:variant>
        <vt:i4>20</vt:i4>
      </vt:variant>
      <vt:variant>
        <vt:i4>0</vt:i4>
      </vt:variant>
      <vt:variant>
        <vt:i4>5</vt:i4>
      </vt:variant>
      <vt:variant>
        <vt:lpwstr/>
      </vt:variant>
      <vt:variant>
        <vt:lpwstr>_Toc125454566</vt:lpwstr>
      </vt:variant>
      <vt:variant>
        <vt:i4>1245236</vt:i4>
      </vt:variant>
      <vt:variant>
        <vt:i4>14</vt:i4>
      </vt:variant>
      <vt:variant>
        <vt:i4>0</vt:i4>
      </vt:variant>
      <vt:variant>
        <vt:i4>5</vt:i4>
      </vt:variant>
      <vt:variant>
        <vt:lpwstr/>
      </vt:variant>
      <vt:variant>
        <vt:lpwstr>_Toc125454565</vt:lpwstr>
      </vt:variant>
      <vt:variant>
        <vt:i4>1245236</vt:i4>
      </vt:variant>
      <vt:variant>
        <vt:i4>8</vt:i4>
      </vt:variant>
      <vt:variant>
        <vt:i4>0</vt:i4>
      </vt:variant>
      <vt:variant>
        <vt:i4>5</vt:i4>
      </vt:variant>
      <vt:variant>
        <vt:lpwstr/>
      </vt:variant>
      <vt:variant>
        <vt:lpwstr>_Toc125454564</vt:lpwstr>
      </vt:variant>
      <vt:variant>
        <vt:i4>1245236</vt:i4>
      </vt:variant>
      <vt:variant>
        <vt:i4>2</vt:i4>
      </vt:variant>
      <vt:variant>
        <vt:i4>0</vt:i4>
      </vt:variant>
      <vt:variant>
        <vt:i4>5</vt:i4>
      </vt:variant>
      <vt:variant>
        <vt:lpwstr/>
      </vt:variant>
      <vt:variant>
        <vt:lpwstr>_Toc125454563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2017-10-31T17:36:00Z</dcterms:created>
  <dcterms:modified xsi:type="dcterms:W3CDTF">2018-10-31T19:14:00Z</dcterms:modified>
</cp:coreProperties>
</file>